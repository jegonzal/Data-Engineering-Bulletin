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E8178" w14:textId="02948972" w:rsidR="00441087" w:rsidRDefault="00441087" w:rsidP="00441087">
      <w:pPr>
        <w:spacing w:before="100" w:beforeAutospacing="1" w:after="100" w:afterAutospacing="1"/>
        <w:rPr>
          <w:rFonts w:ascii="Times New Roman" w:eastAsia="Times New Roman" w:hAnsi="Times New Roman" w:cs="Times New Roman"/>
          <w:b/>
          <w:bCs/>
          <w:sz w:val="36"/>
          <w:szCs w:val="36"/>
        </w:rPr>
      </w:pPr>
      <w:r w:rsidRPr="00441087">
        <w:rPr>
          <w:rFonts w:ascii="Times New Roman" w:eastAsia="Times New Roman" w:hAnsi="Times New Roman" w:cs="Times New Roman"/>
          <w:b/>
          <w:bCs/>
          <w:sz w:val="36"/>
          <w:szCs w:val="36"/>
        </w:rPr>
        <w:t xml:space="preserve">Report from the </w:t>
      </w:r>
      <w:r w:rsidRPr="00324292">
        <w:rPr>
          <w:rFonts w:ascii="Times New Roman" w:eastAsia="Times New Roman" w:hAnsi="Times New Roman" w:cs="Times New Roman"/>
          <w:b/>
          <w:bCs/>
          <w:i/>
          <w:sz w:val="36"/>
          <w:szCs w:val="36"/>
        </w:rPr>
        <w:t>Workshop on Common Model Infrastructure</w:t>
      </w:r>
      <w:r w:rsidR="00324292">
        <w:rPr>
          <w:rFonts w:ascii="Times New Roman" w:eastAsia="Times New Roman" w:hAnsi="Times New Roman" w:cs="Times New Roman"/>
          <w:b/>
          <w:bCs/>
          <w:sz w:val="36"/>
          <w:szCs w:val="36"/>
        </w:rPr>
        <w:t xml:space="preserve">, </w:t>
      </w:r>
      <w:r w:rsidRPr="00441087">
        <w:rPr>
          <w:rFonts w:ascii="Times New Roman" w:eastAsia="Times New Roman" w:hAnsi="Times New Roman" w:cs="Times New Roman"/>
          <w:b/>
          <w:bCs/>
          <w:sz w:val="36"/>
          <w:szCs w:val="36"/>
        </w:rPr>
        <w:t>ACM KDD 2018</w:t>
      </w:r>
    </w:p>
    <w:p w14:paraId="52F94437" w14:textId="6267A288" w:rsidR="00441087" w:rsidRPr="00441087" w:rsidRDefault="00441087" w:rsidP="00441087">
      <w:pPr>
        <w:spacing w:before="100" w:beforeAutospacing="1" w:after="100" w:afterAutospacing="1"/>
        <w:rPr>
          <w:rFonts w:ascii="Times New Roman" w:eastAsia="Times New Roman" w:hAnsi="Times New Roman" w:cs="Times New Roman"/>
          <w:bCs/>
          <w:i/>
          <w:sz w:val="28"/>
          <w:szCs w:val="36"/>
        </w:rPr>
      </w:pPr>
      <w:r w:rsidRPr="00441087">
        <w:rPr>
          <w:rFonts w:ascii="Times New Roman" w:eastAsia="Times New Roman" w:hAnsi="Times New Roman" w:cs="Times New Roman"/>
          <w:bCs/>
          <w:i/>
          <w:sz w:val="28"/>
          <w:szCs w:val="36"/>
        </w:rPr>
        <w:t>Chaitanya Baru, UC San Diego</w:t>
      </w:r>
    </w:p>
    <w:p w14:paraId="509D5422" w14:textId="4A7839A6" w:rsidR="00441087" w:rsidRPr="00441087" w:rsidRDefault="005F1AF6" w:rsidP="00441087">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Workshop Organizers</w:t>
      </w:r>
    </w:p>
    <w:p w14:paraId="01BAE513" w14:textId="08AE5E41" w:rsidR="005F1AF6" w:rsidRDefault="005F1AF6" w:rsidP="005F1AF6">
      <w:pPr>
        <w:pStyle w:val="NormalWeb"/>
      </w:pPr>
      <w:r w:rsidRPr="002C7D07">
        <w:rPr>
          <w:i/>
          <w:u w:val="single"/>
        </w:rPr>
        <w:t>Chaitan Baru</w:t>
      </w:r>
      <w:r w:rsidRPr="002C7D07">
        <w:rPr>
          <w:i/>
        </w:rPr>
        <w:t xml:space="preserve">, </w:t>
      </w:r>
      <w:r w:rsidRPr="002C7D07">
        <w:t>UC San Diego</w:t>
      </w:r>
      <w:r w:rsidRPr="002C7D07">
        <w:rPr>
          <w:i/>
        </w:rPr>
        <w:t xml:space="preserve">; </w:t>
      </w:r>
      <w:r w:rsidRPr="002C7D07">
        <w:rPr>
          <w:i/>
          <w:u w:val="single"/>
        </w:rPr>
        <w:t>Amol Deshpande</w:t>
      </w:r>
      <w:r w:rsidRPr="002C7D07">
        <w:rPr>
          <w:i/>
        </w:rPr>
        <w:t xml:space="preserve">, </w:t>
      </w:r>
      <w:r w:rsidRPr="002C7D07">
        <w:t>University of Maryland;</w:t>
      </w:r>
      <w:r w:rsidRPr="002C7D07">
        <w:rPr>
          <w:i/>
        </w:rPr>
        <w:t xml:space="preserve"> </w:t>
      </w:r>
      <w:r w:rsidRPr="002C7D07">
        <w:rPr>
          <w:i/>
          <w:u w:val="single"/>
        </w:rPr>
        <w:t>Robert Grossman</w:t>
      </w:r>
      <w:r w:rsidRPr="002C7D07">
        <w:rPr>
          <w:i/>
        </w:rPr>
        <w:t xml:space="preserve">, </w:t>
      </w:r>
      <w:r w:rsidRPr="002C7D07">
        <w:t>University of Chicago;</w:t>
      </w:r>
      <w:r w:rsidRPr="002C7D07">
        <w:rPr>
          <w:i/>
        </w:rPr>
        <w:t xml:space="preserve"> </w:t>
      </w:r>
      <w:r w:rsidRPr="002C7D07">
        <w:rPr>
          <w:i/>
          <w:u w:val="single"/>
        </w:rPr>
        <w:t>Bill Howe</w:t>
      </w:r>
      <w:r w:rsidRPr="002C7D07">
        <w:rPr>
          <w:i/>
        </w:rPr>
        <w:t xml:space="preserve">, </w:t>
      </w:r>
      <w:r w:rsidRPr="002C7D07">
        <w:t>University of Washingto</w:t>
      </w:r>
      <w:r>
        <w:t xml:space="preserve">n; </w:t>
      </w:r>
      <w:del w:id="0" w:author="Baru, Chaitanya" w:date="2018-12-01T16:35:00Z">
        <w:r w:rsidRPr="002C7D07" w:rsidDel="009542F8">
          <w:rPr>
            <w:i/>
            <w:u w:val="single"/>
          </w:rPr>
          <w:delText xml:space="preserve">Luke </w:delText>
        </w:r>
      </w:del>
      <w:ins w:id="1" w:author="Baru, Chaitanya" w:date="2018-12-01T16:35:00Z">
        <w:r w:rsidR="009542F8">
          <w:rPr>
            <w:i/>
            <w:u w:val="single"/>
          </w:rPr>
          <w:t>Jun</w:t>
        </w:r>
        <w:r w:rsidR="009542F8" w:rsidRPr="002C7D07">
          <w:rPr>
            <w:i/>
            <w:u w:val="single"/>
          </w:rPr>
          <w:t xml:space="preserve"> </w:t>
        </w:r>
      </w:ins>
      <w:r w:rsidRPr="002C7D07">
        <w:rPr>
          <w:i/>
          <w:u w:val="single"/>
        </w:rPr>
        <w:t>Huan</w:t>
      </w:r>
      <w:r w:rsidRPr="002C7D07">
        <w:rPr>
          <w:i/>
        </w:rPr>
        <w:t xml:space="preserve">, </w:t>
      </w:r>
      <w:r w:rsidRPr="002C7D07">
        <w:t>Baidu;</w:t>
      </w:r>
      <w:r w:rsidRPr="002C7D07">
        <w:rPr>
          <w:i/>
        </w:rPr>
        <w:t xml:space="preserve"> </w:t>
      </w:r>
      <w:r w:rsidRPr="002C7D07">
        <w:rPr>
          <w:i/>
          <w:u w:val="single"/>
        </w:rPr>
        <w:t>Vandana Janeja</w:t>
      </w:r>
      <w:r w:rsidRPr="002C7D07">
        <w:rPr>
          <w:i/>
        </w:rPr>
        <w:t xml:space="preserve">, </w:t>
      </w:r>
      <w:r w:rsidRPr="002C7D07">
        <w:t>University of Maryland Baltimore County;</w:t>
      </w:r>
      <w:r w:rsidRPr="002C7D07">
        <w:rPr>
          <w:i/>
        </w:rPr>
        <w:t xml:space="preserve"> and, </w:t>
      </w:r>
      <w:r w:rsidRPr="002C7D07">
        <w:rPr>
          <w:i/>
          <w:u w:val="single"/>
        </w:rPr>
        <w:t>Arun Kumar</w:t>
      </w:r>
      <w:r w:rsidRPr="002C7D07">
        <w:rPr>
          <w:i/>
        </w:rPr>
        <w:t xml:space="preserve">, </w:t>
      </w:r>
      <w:r w:rsidRPr="002C7D07">
        <w:t>UC San Diego.</w:t>
      </w:r>
    </w:p>
    <w:p w14:paraId="26B1FF0D" w14:textId="24629C56" w:rsidR="001850B7" w:rsidRPr="001850B7" w:rsidRDefault="001850B7" w:rsidP="005F1AF6">
      <w:pPr>
        <w:pStyle w:val="NormalWeb"/>
      </w:pPr>
      <w:r>
        <w:t xml:space="preserve">The workshop organizers would like to acknowledge the strong support and encouragement provided by KDD Workshop Chairs, Jun </w:t>
      </w:r>
      <w:del w:id="2" w:author="Baru, Chaitanya" w:date="2018-12-01T16:35:00Z">
        <w:r w:rsidDel="009542F8">
          <w:delText xml:space="preserve">Luke </w:delText>
        </w:r>
      </w:del>
      <w:r>
        <w:t>Huan and Nitesh Chawla.</w:t>
      </w:r>
    </w:p>
    <w:p w14:paraId="47553048" w14:textId="10D30299" w:rsidR="005F1AF6" w:rsidRPr="00441087" w:rsidRDefault="003143DD" w:rsidP="005F1AF6">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Motivation</w:t>
      </w:r>
    </w:p>
    <w:p w14:paraId="6D7A2120" w14:textId="12359712" w:rsidR="002C7D07" w:rsidRDefault="002C7D07" w:rsidP="002C7D07">
      <w:pPr>
        <w:pStyle w:val="NormalWeb"/>
      </w:pPr>
      <w:r>
        <w:t xml:space="preserve">The </w:t>
      </w:r>
      <w:r>
        <w:rPr>
          <w:rStyle w:val="Emphasis"/>
        </w:rPr>
        <w:t>Workshop on Common Model Infrastructure</w:t>
      </w:r>
      <w:r w:rsidR="00197A98">
        <w:t xml:space="preserve"> </w:t>
      </w:r>
      <w:r>
        <w:t xml:space="preserve">was organized at KDD 2018 </w:t>
      </w:r>
      <w:r w:rsidR="00324292">
        <w:t>to focus</w:t>
      </w:r>
      <w:r w:rsidR="005F1AF6">
        <w:t xml:space="preserve"> on</w:t>
      </w:r>
      <w:r>
        <w:t xml:space="preserve"> </w:t>
      </w:r>
      <w:r w:rsidRPr="00324292">
        <w:rPr>
          <w:i/>
        </w:rPr>
        <w:t>model lifecycle management</w:t>
      </w:r>
      <w:r w:rsidR="0097192D">
        <w:t xml:space="preserve"> </w:t>
      </w:r>
      <w:r w:rsidR="00324292">
        <w:t xml:space="preserve">and the tools and infrastructure </w:t>
      </w:r>
      <w:r w:rsidR="0097192D">
        <w:t xml:space="preserve">needed </w:t>
      </w:r>
      <w:r>
        <w:t xml:space="preserve">to support </w:t>
      </w:r>
      <w:r w:rsidR="005F1AF6">
        <w:t xml:space="preserve">development, testing, </w:t>
      </w:r>
      <w:r>
        <w:t xml:space="preserve">discovery, sharing, reuse, and reproducibility of machine learning, data mining, and data analytics models. </w:t>
      </w:r>
    </w:p>
    <w:p w14:paraId="38EA6FDE" w14:textId="5759D939" w:rsidR="005F1AF6" w:rsidRPr="003143DD" w:rsidRDefault="005F1AF6" w:rsidP="005F1AF6">
      <w:pPr>
        <w:pStyle w:val="NormalWeb"/>
      </w:pPr>
      <w:r>
        <w:t>The workshop provide</w:t>
      </w:r>
      <w:r w:rsidR="00324292">
        <w:t>d</w:t>
      </w:r>
      <w:r>
        <w:t xml:space="preserve"> a forum for discuss</w:t>
      </w:r>
      <w:r w:rsidR="00324292">
        <w:t>ion of</w:t>
      </w:r>
      <w:r>
        <w:t xml:space="preserve"> emerging </w:t>
      </w:r>
      <w:r w:rsidR="00324292">
        <w:t xml:space="preserve">issues, </w:t>
      </w:r>
      <w:r>
        <w:t>challenges</w:t>
      </w:r>
      <w:r w:rsidR="00324292">
        <w:t>,</w:t>
      </w:r>
      <w:r>
        <w:t xml:space="preserve"> and solutions in </w:t>
      </w:r>
      <w:r w:rsidR="00324292">
        <w:t xml:space="preserve">this area, </w:t>
      </w:r>
      <w:r w:rsidRPr="003143DD">
        <w:t>focus</w:t>
      </w:r>
      <w:r w:rsidR="00324292" w:rsidRPr="003143DD">
        <w:t>ing</w:t>
      </w:r>
      <w:r w:rsidRPr="003143DD">
        <w:t xml:space="preserve"> on the principles, services and infrastructure needed to help data scientists of every ilk—</w:t>
      </w:r>
      <w:r w:rsidR="00324292" w:rsidRPr="003143DD">
        <w:t>from</w:t>
      </w:r>
      <w:r w:rsidRPr="003143DD">
        <w:t xml:space="preserve"> scientific researchers</w:t>
      </w:r>
      <w:r w:rsidR="00324292" w:rsidRPr="003143DD">
        <w:t xml:space="preserve"> to i</w:t>
      </w:r>
      <w:r w:rsidRPr="003143DD">
        <w:t xml:space="preserve">ndustry analysts, </w:t>
      </w:r>
      <w:r w:rsidR="00324292" w:rsidRPr="003143DD">
        <w:t>and</w:t>
      </w:r>
      <w:r w:rsidRPr="003143DD">
        <w:t xml:space="preserve"> other practitioners—share data analytics models, reproduce analysis results, support transfer learning,</w:t>
      </w:r>
      <w:r w:rsidR="00324292" w:rsidRPr="003143DD">
        <w:t xml:space="preserve"> and</w:t>
      </w:r>
      <w:r w:rsidRPr="003143DD">
        <w:t xml:space="preserve"> reuse pre-</w:t>
      </w:r>
      <w:r w:rsidRPr="003143DD">
        <w:softHyphen/>
        <w:t>constructed models</w:t>
      </w:r>
      <w:r w:rsidR="00324292" w:rsidRPr="003143DD">
        <w:t>.</w:t>
      </w:r>
    </w:p>
    <w:p w14:paraId="5BA5EC6A" w14:textId="671074F8" w:rsidR="005F1AF6" w:rsidRPr="005F1AF6" w:rsidRDefault="005F1AF6" w:rsidP="002C7D07">
      <w:pPr>
        <w:pStyle w:val="NormalWeb"/>
      </w:pPr>
      <w:r w:rsidRPr="003143DD">
        <w:t xml:space="preserve">The continuing, rapid accumulation of large amounts of data and increasing use of machine learning, data mining, and data analytics techniques across a broad range of applications </w:t>
      </w:r>
      <w:r w:rsidR="00324292" w:rsidRPr="003143DD">
        <w:t>creates</w:t>
      </w:r>
      <w:r w:rsidRPr="003143DD">
        <w:t xml:space="preserve"> the </w:t>
      </w:r>
      <w:r w:rsidR="00324292" w:rsidRPr="003143DD">
        <w:t>need for systematic approaches for</w:t>
      </w:r>
      <w:r w:rsidRPr="003143DD">
        <w:t xml:space="preserve"> managing the increasingly complex </w:t>
      </w:r>
      <w:r w:rsidR="00324292" w:rsidRPr="003143DD">
        <w:t xml:space="preserve">of the </w:t>
      </w:r>
      <w:r w:rsidRPr="003143DD">
        <w:t>modeling processes</w:t>
      </w:r>
      <w:r w:rsidR="00324292" w:rsidRPr="003143DD">
        <w:t xml:space="preserve">, given </w:t>
      </w:r>
      <w:r w:rsidRPr="003143DD">
        <w:t>the large numbers of data-</w:t>
      </w:r>
      <w:r w:rsidRPr="003143DD">
        <w:softHyphen/>
        <w:t xml:space="preserve">driven models </w:t>
      </w:r>
      <w:r w:rsidR="00324292" w:rsidRPr="003143DD">
        <w:t>being</w:t>
      </w:r>
      <w:r w:rsidRPr="003143DD">
        <w:t xml:space="preserve"> generated.</w:t>
      </w:r>
      <w:r w:rsidR="00324292">
        <w:t xml:space="preserve"> However, c</w:t>
      </w:r>
      <w:r>
        <w:t xml:space="preserve">urrent modeling practices are rather </w:t>
      </w:r>
      <w:r>
        <w:rPr>
          <w:rStyle w:val="Emphasis"/>
        </w:rPr>
        <w:t>ad hoc</w:t>
      </w:r>
      <w:r>
        <w:t>, often depending upon the experience and expertise of individual data scientists and types of pre-</w:t>
      </w:r>
      <w:r>
        <w:softHyphen/>
        <w:t>processing used, which may be specific to domains.</w:t>
      </w:r>
      <w:r w:rsidR="00324292">
        <w:t xml:space="preserve"> </w:t>
      </w:r>
      <w:r>
        <w:t>Different application domains/disciplines may use similar models and modeling tools, yet, sharing is limited; modeling results often have poor reproducibility; information on when/how a model works, and when it may fail, is oftentimes not clearly recorded;</w:t>
      </w:r>
      <w:r w:rsidR="00324292">
        <w:t xml:space="preserve"> </w:t>
      </w:r>
      <w:r>
        <w:t xml:space="preserve">model provenance and the original intent behind the knowledge discovery process </w:t>
      </w:r>
      <w:r w:rsidR="00324292">
        <w:t>is not</w:t>
      </w:r>
      <w:r>
        <w:t xml:space="preserve"> well-recorded</w:t>
      </w:r>
      <w:r w:rsidR="00324292">
        <w:t>; a</w:t>
      </w:r>
      <w:r>
        <w:t xml:space="preserve">nd, </w:t>
      </w:r>
      <w:r w:rsidR="00324292">
        <w:t xml:space="preserve">furthermore, </w:t>
      </w:r>
      <w:r>
        <w:t>many predictive analytics algorithms are not transparent to end-</w:t>
      </w:r>
      <w:r>
        <w:softHyphen/>
        <w:t>users.</w:t>
      </w:r>
      <w:r w:rsidR="003143DD">
        <w:t xml:space="preserve"> The CMI workshop was designed as a forum to discuss these and related issues.</w:t>
      </w:r>
    </w:p>
    <w:p w14:paraId="6AF07A04" w14:textId="4645540D" w:rsidR="00441087" w:rsidRDefault="003143DD" w:rsidP="00441087">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Workshop Format</w:t>
      </w:r>
    </w:p>
    <w:p w14:paraId="6CB65A86" w14:textId="31DE720C" w:rsidR="003143DD" w:rsidRDefault="00197A98" w:rsidP="00441087">
      <w:pPr>
        <w:spacing w:before="100" w:beforeAutospacing="1" w:after="100" w:afterAutospacing="1"/>
        <w:outlineLvl w:val="1"/>
        <w:rPr>
          <w:rFonts w:ascii="Times New Roman" w:hAnsi="Times New Roman" w:cs="Times New Roman"/>
        </w:rPr>
      </w:pPr>
      <w:r w:rsidRPr="00197A98">
        <w:rPr>
          <w:rFonts w:ascii="Times New Roman" w:hAnsi="Times New Roman" w:cs="Times New Roman"/>
          <w:i/>
        </w:rPr>
        <w:t>CMI 2018</w:t>
      </w:r>
      <w:r w:rsidR="003143DD" w:rsidRPr="003143DD">
        <w:rPr>
          <w:rFonts w:ascii="Times New Roman" w:hAnsi="Times New Roman" w:cs="Times New Roman"/>
        </w:rPr>
        <w:t xml:space="preserve"> was </w:t>
      </w:r>
      <w:r w:rsidR="00C9526A">
        <w:rPr>
          <w:rFonts w:ascii="Times New Roman" w:hAnsi="Times New Roman" w:cs="Times New Roman"/>
        </w:rPr>
        <w:t>a half-day workshop held on August 20</w:t>
      </w:r>
      <w:r w:rsidR="00C9526A" w:rsidRPr="00C9526A">
        <w:rPr>
          <w:rFonts w:ascii="Times New Roman" w:hAnsi="Times New Roman" w:cs="Times New Roman"/>
          <w:vertAlign w:val="superscript"/>
        </w:rPr>
        <w:t>th</w:t>
      </w:r>
      <w:r w:rsidR="00C9526A">
        <w:rPr>
          <w:rFonts w:ascii="Times New Roman" w:hAnsi="Times New Roman" w:cs="Times New Roman"/>
        </w:rPr>
        <w:t xml:space="preserve"> </w:t>
      </w:r>
      <w:r w:rsidR="003143DD" w:rsidRPr="003143DD">
        <w:rPr>
          <w:rFonts w:ascii="Times New Roman" w:hAnsi="Times New Roman" w:cs="Times New Roman"/>
        </w:rPr>
        <w:t>at KDD 2018</w:t>
      </w:r>
      <w:r w:rsidR="00C9526A">
        <w:rPr>
          <w:rFonts w:ascii="Times New Roman" w:hAnsi="Times New Roman" w:cs="Times New Roman"/>
        </w:rPr>
        <w:t>, London, UK (</w:t>
      </w:r>
      <w:hyperlink r:id="rId6" w:history="1">
        <w:r w:rsidR="00C9526A" w:rsidRPr="0021583D">
          <w:rPr>
            <w:rStyle w:val="Hyperlink"/>
            <w:rFonts w:ascii="Times New Roman" w:hAnsi="Times New Roman" w:cs="Times New Roman"/>
          </w:rPr>
          <w:t>https://cmi2018.sdsc.edu/</w:t>
        </w:r>
      </w:hyperlink>
      <w:r w:rsidR="00C9526A">
        <w:rPr>
          <w:rFonts w:ascii="Times New Roman" w:hAnsi="Times New Roman" w:cs="Times New Roman"/>
        </w:rPr>
        <w:t xml:space="preserve">). </w:t>
      </w:r>
      <w:r w:rsidR="003143DD" w:rsidRPr="003143DD">
        <w:rPr>
          <w:rFonts w:ascii="Times New Roman" w:hAnsi="Times New Roman" w:cs="Times New Roman"/>
        </w:rPr>
        <w:t xml:space="preserve"> </w:t>
      </w:r>
      <w:r w:rsidR="00C9526A">
        <w:rPr>
          <w:rFonts w:ascii="Times New Roman" w:hAnsi="Times New Roman" w:cs="Times New Roman"/>
        </w:rPr>
        <w:t>The workshop included three invited talks</w:t>
      </w:r>
      <w:r w:rsidR="00D95B8B">
        <w:rPr>
          <w:rFonts w:ascii="Times New Roman" w:hAnsi="Times New Roman" w:cs="Times New Roman"/>
        </w:rPr>
        <w:t xml:space="preserve"> and </w:t>
      </w:r>
      <w:r w:rsidR="00C9526A">
        <w:rPr>
          <w:rFonts w:ascii="Times New Roman" w:hAnsi="Times New Roman" w:cs="Times New Roman"/>
        </w:rPr>
        <w:t xml:space="preserve">two long lightning </w:t>
      </w:r>
      <w:r w:rsidR="00C9526A">
        <w:rPr>
          <w:rFonts w:ascii="Times New Roman" w:hAnsi="Times New Roman" w:cs="Times New Roman"/>
        </w:rPr>
        <w:lastRenderedPageBreak/>
        <w:t xml:space="preserve">talks and four short lightning talks, selected from a set of submitted papers. </w:t>
      </w:r>
      <w:r w:rsidR="00752E1A">
        <w:rPr>
          <w:rFonts w:ascii="Times New Roman" w:hAnsi="Times New Roman" w:cs="Times New Roman"/>
        </w:rPr>
        <w:t>T</w:t>
      </w:r>
      <w:r w:rsidR="00C9526A">
        <w:rPr>
          <w:rFonts w:ascii="Times New Roman" w:hAnsi="Times New Roman" w:cs="Times New Roman"/>
        </w:rPr>
        <w:t xml:space="preserve">wo of invited talks were from industry and one </w:t>
      </w:r>
      <w:r w:rsidR="00D95B8B">
        <w:rPr>
          <w:rFonts w:ascii="Times New Roman" w:hAnsi="Times New Roman" w:cs="Times New Roman"/>
        </w:rPr>
        <w:t>was f</w:t>
      </w:r>
      <w:r w:rsidR="00C9526A">
        <w:rPr>
          <w:rFonts w:ascii="Times New Roman" w:hAnsi="Times New Roman" w:cs="Times New Roman"/>
        </w:rPr>
        <w:t>rom academia</w:t>
      </w:r>
      <w:r w:rsidR="00752E1A">
        <w:rPr>
          <w:rFonts w:ascii="Times New Roman" w:hAnsi="Times New Roman" w:cs="Times New Roman"/>
        </w:rPr>
        <w:t>; four of the six lightning talks were from industry and two were from academia.</w:t>
      </w:r>
      <w:r w:rsidR="00C9526A">
        <w:rPr>
          <w:rFonts w:ascii="Times New Roman" w:hAnsi="Times New Roman" w:cs="Times New Roman"/>
        </w:rPr>
        <w:t xml:space="preserve"> The workshop ended with a group discussion, with all the speakers serving as an ad hoc panel. There were about 60 attendees at the workshop at any given time.</w:t>
      </w:r>
    </w:p>
    <w:p w14:paraId="794FB302" w14:textId="46417191" w:rsidR="00C9526A" w:rsidRDefault="00C9526A" w:rsidP="00441087">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Invited Talks</w:t>
      </w:r>
    </w:p>
    <w:p w14:paraId="1A83F91E" w14:textId="1735C03B" w:rsidR="00584C71" w:rsidRPr="00584C71" w:rsidRDefault="00584C71" w:rsidP="00584C71">
      <w:pPr>
        <w:rPr>
          <w:rFonts w:ascii="Times New Roman" w:eastAsia="Times New Roman" w:hAnsi="Times New Roman" w:cs="Times New Roman"/>
        </w:rPr>
      </w:pPr>
      <w:r>
        <w:rPr>
          <w:rFonts w:ascii="Times New Roman" w:eastAsia="Times New Roman" w:hAnsi="Times New Roman" w:cs="Times New Roman"/>
        </w:rPr>
        <w:t>The</w:t>
      </w:r>
      <w:r w:rsidR="006315B7">
        <w:rPr>
          <w:rFonts w:ascii="Times New Roman" w:eastAsia="Times New Roman" w:hAnsi="Times New Roman" w:cs="Times New Roman"/>
        </w:rPr>
        <w:t xml:space="preserve"> invited talk</w:t>
      </w:r>
      <w:r>
        <w:rPr>
          <w:rFonts w:ascii="Times New Roman" w:eastAsia="Times New Roman" w:hAnsi="Times New Roman" w:cs="Times New Roman"/>
        </w:rPr>
        <w:t>,</w:t>
      </w:r>
      <w:r w:rsidR="007314C9">
        <w:rPr>
          <w:rFonts w:ascii="Times New Roman" w:eastAsia="Times New Roman" w:hAnsi="Times New Roman" w:cs="Times New Roman"/>
        </w:rPr>
        <w:t xml:space="preserve"> </w:t>
      </w:r>
      <w:r w:rsidR="006315B7" w:rsidRPr="000043E3">
        <w:rPr>
          <w:rFonts w:ascii="Times New Roman" w:eastAsia="Times New Roman" w:hAnsi="Times New Roman" w:cs="Times New Roman"/>
          <w:i/>
        </w:rPr>
        <w:t>“What is the code version control equivalent for ML and data science workflows?”</w:t>
      </w:r>
      <w:r w:rsidR="006315B7">
        <w:rPr>
          <w:rFonts w:ascii="Times New Roman" w:eastAsia="Times New Roman" w:hAnsi="Times New Roman" w:cs="Times New Roman"/>
        </w:rPr>
        <w:t xml:space="preserve"> by</w:t>
      </w:r>
      <w:r>
        <w:rPr>
          <w:rFonts w:ascii="Times New Roman" w:eastAsia="Times New Roman" w:hAnsi="Times New Roman" w:cs="Times New Roman"/>
        </w:rPr>
        <w:t xml:space="preserve"> Clemens Mewald, </w:t>
      </w:r>
      <w:r w:rsidR="00765DCE" w:rsidRPr="00765DCE">
        <w:rPr>
          <w:rFonts w:ascii="Times New Roman" w:eastAsia="Times New Roman" w:hAnsi="Times New Roman" w:cs="Times New Roman"/>
        </w:rPr>
        <w:t>Product Lead</w:t>
      </w:r>
      <w:r w:rsidR="00765DCE">
        <w:rPr>
          <w:rFonts w:ascii="Times New Roman" w:eastAsia="Times New Roman" w:hAnsi="Times New Roman" w:cs="Times New Roman"/>
        </w:rPr>
        <w:t xml:space="preserve"> of </w:t>
      </w:r>
      <w:r w:rsidR="00765DCE" w:rsidRPr="00765DCE">
        <w:rPr>
          <w:rFonts w:ascii="Times New Roman" w:eastAsia="Times New Roman" w:hAnsi="Times New Roman" w:cs="Times New Roman"/>
        </w:rPr>
        <w:t>TensorFlow Extended (TFX)</w:t>
      </w:r>
      <w:r w:rsidR="00765DCE">
        <w:rPr>
          <w:rFonts w:ascii="Times New Roman" w:eastAsia="Times New Roman" w:hAnsi="Times New Roman" w:cs="Times New Roman"/>
        </w:rPr>
        <w:t xml:space="preserve"> from the </w:t>
      </w:r>
      <w:r w:rsidR="00765DCE" w:rsidRPr="00765DCE">
        <w:rPr>
          <w:rFonts w:ascii="Times New Roman" w:eastAsia="Times New Roman" w:hAnsi="Times New Roman" w:cs="Times New Roman"/>
        </w:rPr>
        <w:t>Research &amp; Machine Intelligence group</w:t>
      </w:r>
      <w:r w:rsidR="00765DCE">
        <w:rPr>
          <w:rFonts w:ascii="Times New Roman" w:eastAsia="Times New Roman" w:hAnsi="Times New Roman" w:cs="Times New Roman"/>
        </w:rPr>
        <w:t xml:space="preserve"> at </w:t>
      </w:r>
      <w:r w:rsidR="00765DCE" w:rsidRPr="00765DCE">
        <w:rPr>
          <w:rFonts w:ascii="Times New Roman" w:eastAsia="Times New Roman" w:hAnsi="Times New Roman" w:cs="Times New Roman"/>
        </w:rPr>
        <w:t>Google</w:t>
      </w:r>
      <w:r w:rsidR="00765DCE">
        <w:rPr>
          <w:rFonts w:ascii="Times New Roman" w:eastAsia="Times New Roman" w:hAnsi="Times New Roman" w:cs="Times New Roman"/>
        </w:rPr>
        <w:t xml:space="preserve"> </w:t>
      </w:r>
      <w:r>
        <w:rPr>
          <w:rFonts w:ascii="Times New Roman" w:eastAsia="Times New Roman" w:hAnsi="Times New Roman" w:cs="Times New Roman"/>
        </w:rPr>
        <w:t xml:space="preserve">discussed how </w:t>
      </w:r>
      <w:r w:rsidRPr="00584C71">
        <w:rPr>
          <w:rFonts w:ascii="Times New Roman" w:eastAsia="Times New Roman" w:hAnsi="Times New Roman" w:cs="Times New Roman"/>
        </w:rPr>
        <w:t xml:space="preserve">Google AI is addressing </w:t>
      </w:r>
      <w:r>
        <w:rPr>
          <w:rFonts w:ascii="Times New Roman" w:eastAsia="Times New Roman" w:hAnsi="Times New Roman" w:cs="Times New Roman"/>
        </w:rPr>
        <w:t xml:space="preserve">the challenges of managing the new paradigm of software development workflows being introduced in machine learning projects, which require </w:t>
      </w:r>
      <w:r w:rsidRPr="00584C71">
        <w:rPr>
          <w:rFonts w:ascii="Times New Roman" w:eastAsia="Times New Roman" w:hAnsi="Times New Roman" w:cs="Times New Roman"/>
        </w:rPr>
        <w:t xml:space="preserve">code, data, and all derived artifacts (including models) </w:t>
      </w:r>
      <w:r>
        <w:rPr>
          <w:rFonts w:ascii="Times New Roman" w:eastAsia="Times New Roman" w:hAnsi="Times New Roman" w:cs="Times New Roman"/>
        </w:rPr>
        <w:t>to be</w:t>
      </w:r>
      <w:r w:rsidRPr="00584C71">
        <w:rPr>
          <w:rFonts w:ascii="Times New Roman" w:eastAsia="Times New Roman" w:hAnsi="Times New Roman" w:cs="Times New Roman"/>
        </w:rPr>
        <w:t xml:space="preserve"> indexed, updated, and shared.</w:t>
      </w:r>
      <w:r>
        <w:rPr>
          <w:rFonts w:ascii="Times New Roman" w:eastAsia="Times New Roman" w:hAnsi="Times New Roman" w:cs="Times New Roman"/>
        </w:rPr>
        <w:t xml:space="preserve"> </w:t>
      </w:r>
      <w:r w:rsidR="007314C9">
        <w:rPr>
          <w:rFonts w:ascii="Times New Roman" w:eastAsia="Times New Roman" w:hAnsi="Times New Roman" w:cs="Times New Roman"/>
        </w:rPr>
        <w:t>Traditionally</w:t>
      </w:r>
      <w:r w:rsidRPr="00584C71">
        <w:rPr>
          <w:rFonts w:ascii="Times New Roman" w:eastAsia="Times New Roman" w:hAnsi="Times New Roman" w:cs="Times New Roman"/>
        </w:rPr>
        <w:t xml:space="preserve">, </w:t>
      </w:r>
      <w:r>
        <w:rPr>
          <w:rFonts w:ascii="Times New Roman" w:eastAsia="Times New Roman" w:hAnsi="Times New Roman" w:cs="Times New Roman"/>
        </w:rPr>
        <w:t xml:space="preserve">software </w:t>
      </w:r>
      <w:r w:rsidRPr="00584C71">
        <w:rPr>
          <w:rFonts w:ascii="Times New Roman" w:eastAsia="Times New Roman" w:hAnsi="Times New Roman" w:cs="Times New Roman"/>
        </w:rPr>
        <w:t xml:space="preserve">developers primarily dealt with code that was compiled or interpreted, usually with deterministic behavior. With ML, products now rely on behaviors and patterns, often expressed as predictions, that are a function of code and evolving data </w:t>
      </w:r>
      <w:r>
        <w:rPr>
          <w:rFonts w:ascii="Times New Roman" w:eastAsia="Times New Roman" w:hAnsi="Times New Roman" w:cs="Times New Roman"/>
        </w:rPr>
        <w:t xml:space="preserve">plus </w:t>
      </w:r>
      <w:r w:rsidRPr="00584C71">
        <w:rPr>
          <w:rFonts w:ascii="Times New Roman" w:eastAsia="Times New Roman" w:hAnsi="Times New Roman" w:cs="Times New Roman"/>
        </w:rPr>
        <w:t>models, leading to dynamic behavior</w:t>
      </w:r>
      <w:r w:rsidR="007314C9">
        <w:rPr>
          <w:rFonts w:ascii="Times New Roman" w:eastAsia="Times New Roman" w:hAnsi="Times New Roman" w:cs="Times New Roman"/>
        </w:rPr>
        <w:t>s</w:t>
      </w:r>
      <w:r w:rsidRPr="00584C71">
        <w:rPr>
          <w:rFonts w:ascii="Times New Roman" w:eastAsia="Times New Roman" w:hAnsi="Times New Roman" w:cs="Times New Roman"/>
        </w:rPr>
        <w:t xml:space="preserve">. </w:t>
      </w:r>
      <w:r>
        <w:rPr>
          <w:rFonts w:ascii="Times New Roman" w:eastAsia="Times New Roman" w:hAnsi="Times New Roman" w:cs="Times New Roman"/>
        </w:rPr>
        <w:t>The talk discussed the</w:t>
      </w:r>
      <w:r w:rsidRPr="00584C71">
        <w:rPr>
          <w:rFonts w:ascii="Times New Roman" w:eastAsia="Times New Roman" w:hAnsi="Times New Roman" w:cs="Times New Roman"/>
        </w:rPr>
        <w:t xml:space="preserve"> specific challenges faced by researchers and software engineers, and </w:t>
      </w:r>
      <w:r>
        <w:rPr>
          <w:rFonts w:ascii="Times New Roman" w:eastAsia="Times New Roman" w:hAnsi="Times New Roman" w:cs="Times New Roman"/>
        </w:rPr>
        <w:t xml:space="preserve">how systems like Google’s </w:t>
      </w:r>
      <w:hyperlink r:id="rId7" w:history="1">
        <w:r w:rsidRPr="00584C71">
          <w:rPr>
            <w:rFonts w:ascii="Times New Roman" w:eastAsia="Times New Roman" w:hAnsi="Times New Roman" w:cs="Times New Roman"/>
            <w:color w:val="0000FF"/>
            <w:u w:val="single"/>
          </w:rPr>
          <w:t>TensorFlow Extended</w:t>
        </w:r>
      </w:hyperlink>
      <w:r w:rsidRPr="00584C71">
        <w:rPr>
          <w:rFonts w:ascii="Times New Roman" w:eastAsia="Times New Roman" w:hAnsi="Times New Roman" w:cs="Times New Roman"/>
        </w:rPr>
        <w:t xml:space="preserve"> and </w:t>
      </w:r>
      <w:hyperlink r:id="rId8" w:history="1">
        <w:r w:rsidRPr="00584C71">
          <w:rPr>
            <w:rFonts w:ascii="Times New Roman" w:eastAsia="Times New Roman" w:hAnsi="Times New Roman" w:cs="Times New Roman"/>
            <w:color w:val="0000FF"/>
            <w:u w:val="single"/>
          </w:rPr>
          <w:t>TensorFlow Hub</w:t>
        </w:r>
      </w:hyperlink>
      <w:r>
        <w:rPr>
          <w:rFonts w:ascii="Times New Roman" w:eastAsia="Times New Roman" w:hAnsi="Times New Roman" w:cs="Times New Roman"/>
        </w:rPr>
        <w:t xml:space="preserve"> are addressing these issues.</w:t>
      </w:r>
    </w:p>
    <w:p w14:paraId="5B140345" w14:textId="77777777" w:rsidR="00584C71" w:rsidRDefault="00584C71" w:rsidP="006315B7">
      <w:pPr>
        <w:rPr>
          <w:rFonts w:ascii="Times New Roman" w:eastAsia="Times New Roman" w:hAnsi="Times New Roman" w:cs="Times New Roman"/>
        </w:rPr>
      </w:pPr>
    </w:p>
    <w:p w14:paraId="105C14BC" w14:textId="6CF35E2D" w:rsidR="000043E3" w:rsidRPr="000043E3" w:rsidRDefault="000043E3" w:rsidP="000043E3">
      <w:pPr>
        <w:rPr>
          <w:rFonts w:ascii="Times New Roman" w:eastAsia="Times New Roman" w:hAnsi="Times New Roman" w:cs="Times New Roman"/>
        </w:rPr>
      </w:pPr>
      <w:r>
        <w:rPr>
          <w:rFonts w:ascii="Times New Roman" w:eastAsia="Times New Roman" w:hAnsi="Times New Roman" w:cs="Times New Roman"/>
        </w:rPr>
        <w:t xml:space="preserve">In </w:t>
      </w:r>
      <w:r w:rsidR="007314C9">
        <w:rPr>
          <w:rFonts w:ascii="Times New Roman" w:eastAsia="Times New Roman" w:hAnsi="Times New Roman" w:cs="Times New Roman"/>
        </w:rPr>
        <w:t xml:space="preserve">the invited </w:t>
      </w:r>
      <w:r>
        <w:rPr>
          <w:rFonts w:ascii="Times New Roman" w:eastAsia="Times New Roman" w:hAnsi="Times New Roman" w:cs="Times New Roman"/>
        </w:rPr>
        <w:t xml:space="preserve">talk, </w:t>
      </w:r>
      <w:r>
        <w:rPr>
          <w:rFonts w:ascii="Times New Roman" w:eastAsia="Times New Roman" w:hAnsi="Times New Roman" w:cs="Times New Roman"/>
          <w:i/>
        </w:rPr>
        <w:t>“W</w:t>
      </w:r>
      <w:r w:rsidRPr="000043E3">
        <w:rPr>
          <w:rFonts w:ascii="Times New Roman" w:eastAsia="Times New Roman" w:hAnsi="Times New Roman" w:cs="Times New Roman"/>
          <w:i/>
        </w:rPr>
        <w:t>hy it is Important to Understand the Differences Between Deploying Analytic Models and Developing Analytic Models?</w:t>
      </w:r>
      <w:r>
        <w:rPr>
          <w:rFonts w:ascii="Times New Roman" w:eastAsia="Times New Roman" w:hAnsi="Times New Roman" w:cs="Times New Roman"/>
          <w:i/>
        </w:rPr>
        <w:t>”,</w:t>
      </w:r>
      <w:r>
        <w:rPr>
          <w:rFonts w:ascii="Times New Roman" w:eastAsia="Times New Roman" w:hAnsi="Times New Roman" w:cs="Times New Roman"/>
        </w:rPr>
        <w:t xml:space="preserve"> Professor Bob Grossman from the University of Chicago highlighted the </w:t>
      </w:r>
      <w:r w:rsidRPr="000043E3">
        <w:rPr>
          <w:rFonts w:ascii="Times New Roman" w:eastAsia="Times New Roman" w:hAnsi="Times New Roman" w:cs="Times New Roman"/>
        </w:rPr>
        <w:t xml:space="preserve">two cultures in data science and analytics – </w:t>
      </w:r>
      <w:r>
        <w:rPr>
          <w:rFonts w:ascii="Times New Roman" w:eastAsia="Times New Roman" w:hAnsi="Times New Roman" w:cs="Times New Roman"/>
        </w:rPr>
        <w:t>one</w:t>
      </w:r>
      <w:r w:rsidRPr="000043E3">
        <w:rPr>
          <w:rFonts w:ascii="Times New Roman" w:eastAsia="Times New Roman" w:hAnsi="Times New Roman" w:cs="Times New Roman"/>
        </w:rPr>
        <w:t xml:space="preserve"> that </w:t>
      </w:r>
      <w:r>
        <w:rPr>
          <w:rFonts w:ascii="Times New Roman" w:eastAsia="Times New Roman" w:hAnsi="Times New Roman" w:cs="Times New Roman"/>
        </w:rPr>
        <w:t xml:space="preserve">is focused on </w:t>
      </w:r>
      <w:r w:rsidRPr="000043E3">
        <w:rPr>
          <w:rFonts w:ascii="Times New Roman" w:eastAsia="Times New Roman" w:hAnsi="Times New Roman" w:cs="Times New Roman"/>
          <w:i/>
        </w:rPr>
        <w:t>developing</w:t>
      </w:r>
      <w:r w:rsidRPr="000043E3">
        <w:rPr>
          <w:rFonts w:ascii="Times New Roman" w:eastAsia="Times New Roman" w:hAnsi="Times New Roman" w:cs="Times New Roman"/>
        </w:rPr>
        <w:t xml:space="preserve"> analytic models</w:t>
      </w:r>
      <w:r>
        <w:rPr>
          <w:rFonts w:ascii="Times New Roman" w:eastAsia="Times New Roman" w:hAnsi="Times New Roman" w:cs="Times New Roman"/>
        </w:rPr>
        <w:t>,</w:t>
      </w:r>
      <w:r w:rsidRPr="000043E3">
        <w:rPr>
          <w:rFonts w:ascii="Times New Roman" w:eastAsia="Times New Roman" w:hAnsi="Times New Roman" w:cs="Times New Roman"/>
        </w:rPr>
        <w:t xml:space="preserve"> and </w:t>
      </w:r>
      <w:r>
        <w:rPr>
          <w:rFonts w:ascii="Times New Roman" w:eastAsia="Times New Roman" w:hAnsi="Times New Roman" w:cs="Times New Roman"/>
        </w:rPr>
        <w:t>the other</w:t>
      </w:r>
      <w:r w:rsidRPr="000043E3">
        <w:rPr>
          <w:rFonts w:ascii="Times New Roman" w:eastAsia="Times New Roman" w:hAnsi="Times New Roman" w:cs="Times New Roman"/>
        </w:rPr>
        <w:t xml:space="preserve"> that </w:t>
      </w:r>
      <w:r>
        <w:rPr>
          <w:rFonts w:ascii="Times New Roman" w:eastAsia="Times New Roman" w:hAnsi="Times New Roman" w:cs="Times New Roman"/>
        </w:rPr>
        <w:t xml:space="preserve">focuses on </w:t>
      </w:r>
      <w:r w:rsidRPr="000043E3">
        <w:rPr>
          <w:rFonts w:ascii="Times New Roman" w:eastAsia="Times New Roman" w:hAnsi="Times New Roman" w:cs="Times New Roman"/>
          <w:i/>
        </w:rPr>
        <w:t>deploying</w:t>
      </w:r>
      <w:r w:rsidRPr="000043E3">
        <w:rPr>
          <w:rFonts w:ascii="Times New Roman" w:eastAsia="Times New Roman" w:hAnsi="Times New Roman" w:cs="Times New Roman"/>
        </w:rPr>
        <w:t xml:space="preserve"> analytic models into operational systems. </w:t>
      </w:r>
      <w:r>
        <w:rPr>
          <w:rFonts w:ascii="Times New Roman" w:eastAsia="Times New Roman" w:hAnsi="Times New Roman" w:cs="Times New Roman"/>
        </w:rPr>
        <w:t>The talk described</w:t>
      </w:r>
      <w:r w:rsidRPr="000043E3">
        <w:rPr>
          <w:rFonts w:ascii="Times New Roman" w:eastAsia="Times New Roman" w:hAnsi="Times New Roman" w:cs="Times New Roman"/>
        </w:rPr>
        <w:t xml:space="preserve"> the</w:t>
      </w:r>
      <w:r>
        <w:rPr>
          <w:rFonts w:ascii="Times New Roman" w:eastAsia="Times New Roman" w:hAnsi="Times New Roman" w:cs="Times New Roman"/>
        </w:rPr>
        <w:t xml:space="preserve"> typical</w:t>
      </w:r>
      <w:r w:rsidRPr="000043E3">
        <w:rPr>
          <w:rFonts w:ascii="Times New Roman" w:eastAsia="Times New Roman" w:hAnsi="Times New Roman" w:cs="Times New Roman"/>
        </w:rPr>
        <w:t xml:space="preserve"> lifecycle of analytic models and provide</w:t>
      </w:r>
      <w:r>
        <w:rPr>
          <w:rFonts w:ascii="Times New Roman" w:eastAsia="Times New Roman" w:hAnsi="Times New Roman" w:cs="Times New Roman"/>
        </w:rPr>
        <w:t>d</w:t>
      </w:r>
      <w:r w:rsidRPr="000043E3">
        <w:rPr>
          <w:rFonts w:ascii="Times New Roman" w:eastAsia="Times New Roman" w:hAnsi="Times New Roman" w:cs="Times New Roman"/>
        </w:rPr>
        <w:t xml:space="preserve"> an overview of some of the approaches that have been developed for managing </w:t>
      </w:r>
      <w:r>
        <w:rPr>
          <w:rFonts w:ascii="Times New Roman" w:eastAsia="Times New Roman" w:hAnsi="Times New Roman" w:cs="Times New Roman"/>
        </w:rPr>
        <w:t xml:space="preserve">and deploying </w:t>
      </w:r>
      <w:r w:rsidRPr="000043E3">
        <w:rPr>
          <w:rFonts w:ascii="Times New Roman" w:eastAsia="Times New Roman" w:hAnsi="Times New Roman" w:cs="Times New Roman"/>
        </w:rPr>
        <w:t>analytic models and workflows</w:t>
      </w:r>
      <w:r>
        <w:rPr>
          <w:rFonts w:ascii="Times New Roman" w:eastAsia="Times New Roman" w:hAnsi="Times New Roman" w:cs="Times New Roman"/>
        </w:rPr>
        <w:t xml:space="preserve">, which included </w:t>
      </w:r>
      <w:r w:rsidRPr="000043E3">
        <w:rPr>
          <w:rFonts w:ascii="Times New Roman" w:eastAsia="Times New Roman" w:hAnsi="Times New Roman" w:cs="Times New Roman"/>
        </w:rPr>
        <w:t>a</w:t>
      </w:r>
      <w:r>
        <w:rPr>
          <w:rFonts w:ascii="Times New Roman" w:eastAsia="Times New Roman" w:hAnsi="Times New Roman" w:cs="Times New Roman"/>
        </w:rPr>
        <w:t xml:space="preserve">n </w:t>
      </w:r>
      <w:r w:rsidRPr="000043E3">
        <w:rPr>
          <w:rFonts w:ascii="Times New Roman" w:eastAsia="Times New Roman" w:hAnsi="Times New Roman" w:cs="Times New Roman"/>
        </w:rPr>
        <w:t>overview of languages for analytic models</w:t>
      </w:r>
      <w:r>
        <w:rPr>
          <w:rFonts w:ascii="Times New Roman" w:eastAsia="Times New Roman" w:hAnsi="Times New Roman" w:cs="Times New Roman"/>
        </w:rPr>
        <w:t>,</w:t>
      </w:r>
      <w:r w:rsidRPr="000043E3">
        <w:rPr>
          <w:rFonts w:ascii="Times New Roman" w:eastAsia="Times New Roman" w:hAnsi="Times New Roman" w:cs="Times New Roman"/>
        </w:rPr>
        <w:t xml:space="preserve"> </w:t>
      </w:r>
      <w:r>
        <w:rPr>
          <w:rFonts w:ascii="Times New Roman" w:eastAsia="Times New Roman" w:hAnsi="Times New Roman" w:cs="Times New Roman"/>
        </w:rPr>
        <w:t xml:space="preserve">such as </w:t>
      </w:r>
      <w:r w:rsidRPr="000043E3">
        <w:rPr>
          <w:rFonts w:ascii="Times New Roman" w:eastAsia="Times New Roman" w:hAnsi="Times New Roman" w:cs="Times New Roman"/>
        </w:rPr>
        <w:t>PMML</w:t>
      </w:r>
      <w:r>
        <w:rPr>
          <w:rFonts w:ascii="Times New Roman" w:eastAsia="Times New Roman" w:hAnsi="Times New Roman" w:cs="Times New Roman"/>
        </w:rPr>
        <w:t xml:space="preserve">, </w:t>
      </w:r>
      <w:r w:rsidRPr="000043E3">
        <w:rPr>
          <w:rFonts w:ascii="Times New Roman" w:eastAsia="Times New Roman" w:hAnsi="Times New Roman" w:cs="Times New Roman"/>
        </w:rPr>
        <w:t xml:space="preserve">and </w:t>
      </w:r>
      <w:r>
        <w:rPr>
          <w:rFonts w:ascii="Times New Roman" w:eastAsia="Times New Roman" w:hAnsi="Times New Roman" w:cs="Times New Roman"/>
        </w:rPr>
        <w:t xml:space="preserve">for </w:t>
      </w:r>
      <w:r w:rsidRPr="000043E3">
        <w:rPr>
          <w:rFonts w:ascii="Times New Roman" w:eastAsia="Times New Roman" w:hAnsi="Times New Roman" w:cs="Times New Roman"/>
        </w:rPr>
        <w:t>analytic workflows</w:t>
      </w:r>
      <w:r>
        <w:rPr>
          <w:rFonts w:ascii="Times New Roman" w:eastAsia="Times New Roman" w:hAnsi="Times New Roman" w:cs="Times New Roman"/>
        </w:rPr>
        <w:t xml:space="preserve">, such as </w:t>
      </w:r>
      <w:r w:rsidRPr="000043E3">
        <w:rPr>
          <w:rFonts w:ascii="Times New Roman" w:eastAsia="Times New Roman" w:hAnsi="Times New Roman" w:cs="Times New Roman"/>
        </w:rPr>
        <w:t xml:space="preserve">PFA.  </w:t>
      </w:r>
      <w:r>
        <w:rPr>
          <w:rFonts w:ascii="Times New Roman" w:eastAsia="Times New Roman" w:hAnsi="Times New Roman" w:cs="Times New Roman"/>
        </w:rPr>
        <w:t>It was posited that there is the e</w:t>
      </w:r>
      <w:r w:rsidRPr="000043E3">
        <w:rPr>
          <w:rFonts w:ascii="Times New Roman" w:eastAsia="Times New Roman" w:hAnsi="Times New Roman" w:cs="Times New Roman"/>
        </w:rPr>
        <w:t xml:space="preserve">merging discipline of </w:t>
      </w:r>
      <w:r w:rsidRPr="000043E3">
        <w:rPr>
          <w:rFonts w:ascii="Times New Roman" w:eastAsia="Times New Roman" w:hAnsi="Times New Roman" w:cs="Times New Roman"/>
          <w:i/>
          <w:iCs/>
        </w:rPr>
        <w:t>AnalyticOps</w:t>
      </w:r>
      <w:r w:rsidRPr="000043E3">
        <w:rPr>
          <w:rFonts w:ascii="Times New Roman" w:eastAsia="Times New Roman" w:hAnsi="Times New Roman" w:cs="Times New Roman"/>
        </w:rPr>
        <w:t xml:space="preserve"> that has borrowed some of the techniques of DevOps.</w:t>
      </w:r>
    </w:p>
    <w:p w14:paraId="0F08A6DE" w14:textId="40ACB735" w:rsidR="00C9526A" w:rsidRDefault="00832052" w:rsidP="00C6740D">
      <w:pPr>
        <w:pStyle w:val="NormalWeb"/>
      </w:pPr>
      <w:r>
        <w:t xml:space="preserve">The third invited talk on, </w:t>
      </w:r>
      <w:r w:rsidRPr="00832052">
        <w:rPr>
          <w:i/>
        </w:rPr>
        <w:t>“Beaker: A collaborative platform for rapid and reproducible research”</w:t>
      </w:r>
      <w:r>
        <w:t xml:space="preserve"> </w:t>
      </w:r>
      <w:r w:rsidR="007314C9">
        <w:t xml:space="preserve">was delivered </w:t>
      </w:r>
      <w:r>
        <w:t xml:space="preserve">by Marc Milstone, leader of the </w:t>
      </w:r>
      <w:r w:rsidRPr="00832052">
        <w:rPr>
          <w:i/>
        </w:rPr>
        <w:t>Aristo Engineering</w:t>
      </w:r>
      <w:r w:rsidRPr="00832052">
        <w:t xml:space="preserve"> team at the Allen Institute for Artificial Intelligence</w:t>
      </w:r>
      <w:r>
        <w:t xml:space="preserve">. </w:t>
      </w:r>
      <w:r w:rsidR="00FB41EC">
        <w:t xml:space="preserve">The talk described </w:t>
      </w:r>
      <w:r w:rsidRPr="00FB41EC">
        <w:rPr>
          <w:i/>
        </w:rPr>
        <w:t>Beaker</w:t>
      </w:r>
      <w:r w:rsidR="00FB41EC">
        <w:t xml:space="preserve">, </w:t>
      </w:r>
      <w:r>
        <w:t xml:space="preserve">a robust experimentation platform for computational researchers that </w:t>
      </w:r>
      <w:r w:rsidR="00FB41EC">
        <w:t xml:space="preserve">helps </w:t>
      </w:r>
      <w:r>
        <w:t xml:space="preserve">streamline the reproducible training, analysis and dissemination of machine learning results. Beaker </w:t>
      </w:r>
      <w:r w:rsidR="00FB41EC">
        <w:t xml:space="preserve">was </w:t>
      </w:r>
      <w:r>
        <w:t xml:space="preserve">designed collaboratively with </w:t>
      </w:r>
      <w:r w:rsidR="00FB41EC">
        <w:t>researcher</w:t>
      </w:r>
      <w:r w:rsidR="0099167E">
        <w:t>s</w:t>
      </w:r>
      <w:r w:rsidR="00FB41EC">
        <w:t xml:space="preserve"> at the Allen Institute for AI, focusing on</w:t>
      </w:r>
      <w:r>
        <w:t xml:space="preserve"> ease-of-use for AI research workflows.</w:t>
      </w:r>
      <w:r w:rsidR="00FB41EC">
        <w:t xml:space="preserve"> The goal of the </w:t>
      </w:r>
      <w:r w:rsidR="00FB41EC">
        <w:rPr>
          <w:i/>
        </w:rPr>
        <w:t xml:space="preserve">Beaker </w:t>
      </w:r>
      <w:r w:rsidR="00FB41EC">
        <w:t>system is to provide a tool to help researchers deal with the details of organizing results and scaling experiments, so that they may spend more time on discovery and validation of new ideas that advance their field, rather than on the various ancillary details of running computational experiments.</w:t>
      </w:r>
      <w:r w:rsidR="00C6740D">
        <w:t xml:space="preserve"> </w:t>
      </w:r>
      <w:r w:rsidRPr="00C6740D">
        <w:rPr>
          <w:i/>
        </w:rPr>
        <w:t>Beaker</w:t>
      </w:r>
      <w:r w:rsidR="00C6740D">
        <w:t xml:space="preserve"> utilizes </w:t>
      </w:r>
      <w:r>
        <w:t xml:space="preserve">systems like Docker and Kubernetes </w:t>
      </w:r>
      <w:r w:rsidR="00C6740D">
        <w:t>to</w:t>
      </w:r>
      <w:r>
        <w:t xml:space="preserve"> help reduce the </w:t>
      </w:r>
      <w:r w:rsidR="00C6740D">
        <w:t>“</w:t>
      </w:r>
      <w:r>
        <w:t>cognitive overhead</w:t>
      </w:r>
      <w:r w:rsidR="00C6740D">
        <w:t>”</w:t>
      </w:r>
      <w:r>
        <w:t xml:space="preserve"> of infrastructure.</w:t>
      </w:r>
    </w:p>
    <w:p w14:paraId="4EBBD87A" w14:textId="354DE096" w:rsidR="000B1B43" w:rsidRDefault="000B1B43" w:rsidP="00441087">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Lightning Talks</w:t>
      </w:r>
    </w:p>
    <w:p w14:paraId="03596437" w14:textId="5B8D3F8F" w:rsidR="00B32DB4" w:rsidRDefault="002A3815" w:rsidP="000B1B43">
      <w:pPr>
        <w:spacing w:before="100" w:beforeAutospacing="1" w:after="100" w:afterAutospacing="1"/>
        <w:outlineLvl w:val="1"/>
        <w:rPr>
          <w:rFonts w:ascii="Times New Roman" w:eastAsia="Times New Roman" w:hAnsi="Times New Roman" w:cs="Times New Roman"/>
        </w:rPr>
      </w:pPr>
      <w:r>
        <w:rPr>
          <w:rFonts w:ascii="Times New Roman" w:eastAsia="Times New Roman" w:hAnsi="Times New Roman" w:cs="Times New Roman"/>
        </w:rPr>
        <w:lastRenderedPageBreak/>
        <w:t>One of the “long talks” was on</w:t>
      </w:r>
      <w:r w:rsidR="005C6DBD">
        <w:rPr>
          <w:rFonts w:ascii="Times New Roman" w:eastAsia="Times New Roman" w:hAnsi="Times New Roman" w:cs="Times New Roman"/>
        </w:rPr>
        <w:t xml:space="preserve"> </w:t>
      </w:r>
      <w:hyperlink r:id="rId9" w:history="1">
        <w:r w:rsidR="007A4BF8">
          <w:rPr>
            <w:rStyle w:val="Hyperlink"/>
            <w:rFonts w:ascii="Times New Roman" w:eastAsia="Times New Roman" w:hAnsi="Times New Roman" w:cs="Times New Roman"/>
            <w:i/>
          </w:rPr>
          <w:t>“C</w:t>
        </w:r>
        <w:r w:rsidR="005C6DBD" w:rsidRPr="007A4BF8">
          <w:rPr>
            <w:rStyle w:val="Hyperlink"/>
            <w:rFonts w:ascii="Times New Roman" w:eastAsia="Times New Roman" w:hAnsi="Times New Roman" w:cs="Times New Roman"/>
            <w:i/>
          </w:rPr>
          <w:t>ontext: The Missing Piece in the Machine Learning Lifecycl</w:t>
        </w:r>
        <w:r w:rsidR="007A4BF8">
          <w:rPr>
            <w:rStyle w:val="Hyperlink"/>
            <w:rFonts w:ascii="Times New Roman" w:eastAsia="Times New Roman" w:hAnsi="Times New Roman" w:cs="Times New Roman"/>
            <w:i/>
          </w:rPr>
          <w:t>e”</w:t>
        </w:r>
      </w:hyperlink>
      <w:r w:rsidR="005C6DBD">
        <w:rPr>
          <w:rFonts w:ascii="Times New Roman" w:eastAsia="Times New Roman" w:hAnsi="Times New Roman" w:cs="Times New Roman"/>
        </w:rPr>
        <w:t xml:space="preserve">, presented by Rolando Garcia, UC Berkeley, </w:t>
      </w:r>
      <w:r w:rsidR="009A14B7">
        <w:rPr>
          <w:rFonts w:ascii="Times New Roman" w:eastAsia="Times New Roman" w:hAnsi="Times New Roman" w:cs="Times New Roman"/>
        </w:rPr>
        <w:t>on behalf of co-</w:t>
      </w:r>
      <w:r w:rsidR="005C6DBD">
        <w:rPr>
          <w:rFonts w:ascii="Times New Roman" w:eastAsia="Times New Roman" w:hAnsi="Times New Roman" w:cs="Times New Roman"/>
        </w:rPr>
        <w:t>authors</w:t>
      </w:r>
      <w:r w:rsidR="009A14B7">
        <w:rPr>
          <w:rFonts w:ascii="Times New Roman" w:eastAsia="Times New Roman" w:hAnsi="Times New Roman" w:cs="Times New Roman"/>
        </w:rPr>
        <w:t xml:space="preserve">, </w:t>
      </w:r>
      <w:r w:rsidR="009A14B7" w:rsidRPr="009A14B7">
        <w:rPr>
          <w:rFonts w:ascii="Times New Roman" w:eastAsia="Times New Roman" w:hAnsi="Times New Roman" w:cs="Times New Roman"/>
        </w:rPr>
        <w:t>Vikram Sreekanti, Neeraja Yadwadkar, Daniel Crankshaw,</w:t>
      </w:r>
      <w:r w:rsidR="009A14B7">
        <w:rPr>
          <w:rFonts w:ascii="Times New Roman" w:eastAsia="Times New Roman" w:hAnsi="Times New Roman" w:cs="Times New Roman"/>
        </w:rPr>
        <w:t xml:space="preserve"> </w:t>
      </w:r>
      <w:r w:rsidR="009A14B7" w:rsidRPr="009A14B7">
        <w:rPr>
          <w:rFonts w:ascii="Times New Roman" w:eastAsia="Times New Roman" w:hAnsi="Times New Roman" w:cs="Times New Roman"/>
        </w:rPr>
        <w:t xml:space="preserve">Joseph E. Gonzalez, </w:t>
      </w:r>
      <w:r w:rsidR="009A14B7">
        <w:rPr>
          <w:rFonts w:ascii="Times New Roman" w:eastAsia="Times New Roman" w:hAnsi="Times New Roman" w:cs="Times New Roman"/>
        </w:rPr>
        <w:t xml:space="preserve">and </w:t>
      </w:r>
      <w:r w:rsidR="009A14B7" w:rsidRPr="009A14B7">
        <w:rPr>
          <w:rFonts w:ascii="Times New Roman" w:eastAsia="Times New Roman" w:hAnsi="Times New Roman" w:cs="Times New Roman"/>
        </w:rPr>
        <w:t>Joseph M. Hellerstein</w:t>
      </w:r>
      <w:r w:rsidR="009A14B7">
        <w:rPr>
          <w:rFonts w:ascii="Times New Roman" w:eastAsia="Times New Roman" w:hAnsi="Times New Roman" w:cs="Times New Roman"/>
        </w:rPr>
        <w:t xml:space="preserve">. </w:t>
      </w:r>
      <w:r w:rsidR="00BB6A27">
        <w:rPr>
          <w:rFonts w:ascii="Times New Roman" w:eastAsia="Times New Roman" w:hAnsi="Times New Roman" w:cs="Times New Roman"/>
        </w:rPr>
        <w:t>The</w:t>
      </w:r>
      <w:r w:rsidR="00B32DB4">
        <w:rPr>
          <w:rFonts w:ascii="Times New Roman" w:eastAsia="Times New Roman" w:hAnsi="Times New Roman" w:cs="Times New Roman"/>
        </w:rPr>
        <w:t xml:space="preserve"> ML lifecycle is</w:t>
      </w:r>
      <w:r w:rsidR="00BB6A27" w:rsidRPr="00BB6A27">
        <w:rPr>
          <w:rFonts w:ascii="Times New Roman" w:eastAsia="Times New Roman" w:hAnsi="Times New Roman" w:cs="Times New Roman"/>
        </w:rPr>
        <w:t xml:space="preserve"> characterize</w:t>
      </w:r>
      <w:r w:rsidR="00B32DB4">
        <w:rPr>
          <w:rFonts w:ascii="Times New Roman" w:eastAsia="Times New Roman" w:hAnsi="Times New Roman" w:cs="Times New Roman"/>
        </w:rPr>
        <w:t xml:space="preserve">d </w:t>
      </w:r>
      <w:r w:rsidR="00BB6A27">
        <w:rPr>
          <w:rFonts w:ascii="Times New Roman" w:eastAsia="Times New Roman" w:hAnsi="Times New Roman" w:cs="Times New Roman"/>
        </w:rPr>
        <w:t xml:space="preserve">as consisting of three phases—Pipeline Development, Training, and Inferencing—and </w:t>
      </w:r>
      <w:r w:rsidR="00B32DB4">
        <w:rPr>
          <w:rFonts w:ascii="Times New Roman" w:eastAsia="Times New Roman" w:hAnsi="Times New Roman" w:cs="Times New Roman"/>
        </w:rPr>
        <w:t>they identify</w:t>
      </w:r>
      <w:r w:rsidR="00BB6A27" w:rsidRPr="00BB6A27">
        <w:rPr>
          <w:rFonts w:ascii="Times New Roman" w:eastAsia="Times New Roman" w:hAnsi="Times New Roman" w:cs="Times New Roman"/>
        </w:rPr>
        <w:t xml:space="preserve"> that the crucial missing piece within and across every</w:t>
      </w:r>
      <w:r w:rsidR="00B32DB4">
        <w:rPr>
          <w:rFonts w:ascii="Times New Roman" w:eastAsia="Times New Roman" w:hAnsi="Times New Roman" w:cs="Times New Roman"/>
        </w:rPr>
        <w:t xml:space="preserve"> </w:t>
      </w:r>
      <w:r w:rsidR="00BB6A27" w:rsidRPr="00BB6A27">
        <w:rPr>
          <w:rFonts w:ascii="Times New Roman" w:eastAsia="Times New Roman" w:hAnsi="Times New Roman" w:cs="Times New Roman"/>
        </w:rPr>
        <w:t>phase is</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i/>
        </w:rPr>
        <w:t>context</w:t>
      </w:r>
      <w:r w:rsidR="00BB6A27">
        <w:rPr>
          <w:rFonts w:ascii="Times New Roman" w:eastAsia="Times New Roman" w:hAnsi="Times New Roman" w:cs="Times New Roman"/>
          <w:i/>
        </w:rPr>
        <w:t xml:space="preserve">, </w:t>
      </w:r>
      <w:r w:rsidR="00BB6A27">
        <w:rPr>
          <w:rFonts w:ascii="Times New Roman" w:eastAsia="Times New Roman" w:hAnsi="Times New Roman" w:cs="Times New Roman"/>
        </w:rPr>
        <w:t xml:space="preserve">viz., </w:t>
      </w:r>
      <w:r w:rsidR="00BB6A27" w:rsidRPr="00BB6A27">
        <w:rPr>
          <w:rFonts w:ascii="Times New Roman" w:eastAsia="Times New Roman" w:hAnsi="Times New Roman" w:cs="Times New Roman"/>
        </w:rPr>
        <w:t>“all the information surrounding the use</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 xml:space="preserve">of data in an organization.” </w:t>
      </w:r>
      <w:r w:rsidR="00B32DB4">
        <w:rPr>
          <w:rFonts w:ascii="Times New Roman" w:eastAsia="Times New Roman" w:hAnsi="Times New Roman" w:cs="Times New Roman"/>
        </w:rPr>
        <w:t xml:space="preserve">In current practice, the </w:t>
      </w:r>
      <w:r w:rsidR="00BB6A27" w:rsidRPr="00BB6A27">
        <w:rPr>
          <w:rFonts w:ascii="Times New Roman" w:eastAsia="Times New Roman" w:hAnsi="Times New Roman" w:cs="Times New Roman"/>
        </w:rPr>
        <w:t>transitions between stages</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and teams are usually</w:t>
      </w:r>
      <w:r w:rsidR="00BB6A27">
        <w:rPr>
          <w:rFonts w:ascii="Times New Roman" w:eastAsia="Times New Roman" w:hAnsi="Times New Roman" w:cs="Times New Roman"/>
        </w:rPr>
        <w:t xml:space="preserve"> </w:t>
      </w:r>
      <w:r w:rsidR="00BB6A27" w:rsidRPr="009A22DA">
        <w:rPr>
          <w:rFonts w:ascii="Times New Roman" w:eastAsia="Times New Roman" w:hAnsi="Times New Roman" w:cs="Times New Roman"/>
          <w:i/>
        </w:rPr>
        <w:t>ad</w:t>
      </w:r>
      <w:r w:rsidR="009A22DA" w:rsidRPr="009A22DA">
        <w:rPr>
          <w:rFonts w:ascii="Times New Roman" w:eastAsia="Times New Roman" w:hAnsi="Times New Roman" w:cs="Times New Roman"/>
          <w:i/>
        </w:rPr>
        <w:t xml:space="preserve"> </w:t>
      </w:r>
      <w:r w:rsidR="00BB6A27" w:rsidRPr="009A22DA">
        <w:rPr>
          <w:rFonts w:ascii="Times New Roman" w:eastAsia="Times New Roman" w:hAnsi="Times New Roman" w:cs="Times New Roman"/>
          <w:i/>
        </w:rPr>
        <w:t>hoc</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 xml:space="preserve">and unstructured, </w:t>
      </w:r>
      <w:r w:rsidR="00B32DB4">
        <w:rPr>
          <w:rFonts w:ascii="Times New Roman" w:eastAsia="Times New Roman" w:hAnsi="Times New Roman" w:cs="Times New Roman"/>
        </w:rPr>
        <w:t>which means that</w:t>
      </w:r>
      <w:r w:rsidR="00BB6A27" w:rsidRPr="00BB6A27">
        <w:rPr>
          <w:rFonts w:ascii="Times New Roman" w:eastAsia="Times New Roman" w:hAnsi="Times New Roman" w:cs="Times New Roman"/>
        </w:rPr>
        <w:t xml:space="preserve"> no</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 xml:space="preserve">single individual or system </w:t>
      </w:r>
      <w:r w:rsidR="00B32DB4">
        <w:rPr>
          <w:rFonts w:ascii="Times New Roman" w:eastAsia="Times New Roman" w:hAnsi="Times New Roman" w:cs="Times New Roman"/>
        </w:rPr>
        <w:t>has</w:t>
      </w:r>
      <w:r w:rsidR="00BB6A27" w:rsidRPr="00BB6A27">
        <w:rPr>
          <w:rFonts w:ascii="Times New Roman" w:eastAsia="Times New Roman" w:hAnsi="Times New Roman" w:cs="Times New Roman"/>
        </w:rPr>
        <w:t xml:space="preserve"> a global, end-to-end</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view of the ML Lifecycle</w:t>
      </w:r>
      <w:r w:rsidR="00B32DB4">
        <w:rPr>
          <w:rFonts w:ascii="Times New Roman" w:eastAsia="Times New Roman" w:hAnsi="Times New Roman" w:cs="Times New Roman"/>
        </w:rPr>
        <w:t xml:space="preserve">, </w:t>
      </w:r>
      <w:r w:rsidR="00BB6A27" w:rsidRPr="00BB6A27">
        <w:rPr>
          <w:rFonts w:ascii="Times New Roman" w:eastAsia="Times New Roman" w:hAnsi="Times New Roman" w:cs="Times New Roman"/>
        </w:rPr>
        <w:t>lead</w:t>
      </w:r>
      <w:r w:rsidR="00B32DB4">
        <w:rPr>
          <w:rFonts w:ascii="Times New Roman" w:eastAsia="Times New Roman" w:hAnsi="Times New Roman" w:cs="Times New Roman"/>
        </w:rPr>
        <w:t>ing</w:t>
      </w:r>
      <w:r w:rsidR="00BB6A27" w:rsidRPr="00BB6A27">
        <w:rPr>
          <w:rFonts w:ascii="Times New Roman" w:eastAsia="Times New Roman" w:hAnsi="Times New Roman" w:cs="Times New Roman"/>
        </w:rPr>
        <w:t xml:space="preserve"> to </w:t>
      </w:r>
      <w:r w:rsidR="00B32DB4">
        <w:rPr>
          <w:rFonts w:ascii="Times New Roman" w:eastAsia="Times New Roman" w:hAnsi="Times New Roman" w:cs="Times New Roman"/>
        </w:rPr>
        <w:t>issues</w:t>
      </w:r>
      <w:r w:rsidR="00BB6A27" w:rsidRPr="00BB6A27">
        <w:rPr>
          <w:rFonts w:ascii="Times New Roman" w:eastAsia="Times New Roman" w:hAnsi="Times New Roman" w:cs="Times New Roman"/>
        </w:rPr>
        <w:t xml:space="preserve"> like</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irreproducibility, over-fitting, and missed opportunities for</w:t>
      </w:r>
      <w:r w:rsidR="00BB6A27">
        <w:rPr>
          <w:rFonts w:ascii="Times New Roman" w:eastAsia="Times New Roman" w:hAnsi="Times New Roman" w:cs="Times New Roman"/>
        </w:rPr>
        <w:t xml:space="preserve"> </w:t>
      </w:r>
      <w:r w:rsidR="00BB6A27" w:rsidRPr="00BB6A27">
        <w:rPr>
          <w:rFonts w:ascii="Times New Roman" w:eastAsia="Times New Roman" w:hAnsi="Times New Roman" w:cs="Times New Roman"/>
        </w:rPr>
        <w:t>improved productivity, performance, and robustness.</w:t>
      </w:r>
    </w:p>
    <w:p w14:paraId="28AC855C" w14:textId="161D9B2D" w:rsidR="00F32379" w:rsidRPr="00F32379" w:rsidRDefault="00447F21" w:rsidP="00F32379">
      <w:pPr>
        <w:rPr>
          <w:rFonts w:ascii="Times New Roman" w:eastAsia="Times New Roman" w:hAnsi="Times New Roman" w:cs="Times New Roman"/>
        </w:rPr>
      </w:pPr>
      <w:r>
        <w:rPr>
          <w:rFonts w:ascii="Times New Roman" w:eastAsia="Times New Roman" w:hAnsi="Times New Roman" w:cs="Times New Roman"/>
        </w:rPr>
        <w:t>The second “long talk” on</w:t>
      </w:r>
      <w:r w:rsidR="007A4BF8">
        <w:rPr>
          <w:rFonts w:ascii="Times New Roman" w:eastAsia="Times New Roman" w:hAnsi="Times New Roman" w:cs="Times New Roman"/>
        </w:rPr>
        <w:t xml:space="preserve"> </w:t>
      </w:r>
      <w:hyperlink r:id="rId10" w:history="1">
        <w:r w:rsidRPr="007A4BF8">
          <w:rPr>
            <w:rStyle w:val="Hyperlink"/>
            <w:rFonts w:ascii="Times New Roman" w:eastAsia="Times New Roman" w:hAnsi="Times New Roman" w:cs="Times New Roman"/>
            <w:i/>
          </w:rPr>
          <w:t>“Fighting Redundancy and Model Decay with Embeddings”</w:t>
        </w:r>
      </w:hyperlink>
      <w:r>
        <w:rPr>
          <w:rFonts w:ascii="Times New Roman" w:eastAsia="Times New Roman" w:hAnsi="Times New Roman" w:cs="Times New Roman"/>
          <w:i/>
        </w:rPr>
        <w:t xml:space="preserve"> </w:t>
      </w:r>
      <w:r>
        <w:rPr>
          <w:rFonts w:ascii="Times New Roman" w:eastAsia="Times New Roman" w:hAnsi="Times New Roman" w:cs="Times New Roman"/>
        </w:rPr>
        <w:t xml:space="preserve">was presented by Dan Shiebler from the Twitter Cortex group, on behalf of co-authors </w:t>
      </w:r>
      <w:r w:rsidRPr="00447F21">
        <w:rPr>
          <w:rFonts w:ascii="Times New Roman" w:eastAsia="Times New Roman" w:hAnsi="Times New Roman" w:cs="Times New Roman"/>
        </w:rPr>
        <w:t>Luca Belli</w:t>
      </w:r>
      <w:r>
        <w:rPr>
          <w:rFonts w:ascii="Times New Roman" w:eastAsia="Times New Roman" w:hAnsi="Times New Roman" w:cs="Times New Roman"/>
        </w:rPr>
        <w:t xml:space="preserve">, </w:t>
      </w:r>
      <w:r w:rsidRPr="00447F21">
        <w:rPr>
          <w:rFonts w:ascii="Times New Roman" w:eastAsia="Times New Roman" w:hAnsi="Times New Roman" w:cs="Times New Roman"/>
        </w:rPr>
        <w:t>Jay Baxter</w:t>
      </w:r>
      <w:r>
        <w:rPr>
          <w:rFonts w:ascii="Times New Roman" w:eastAsia="Times New Roman" w:hAnsi="Times New Roman" w:cs="Times New Roman"/>
        </w:rPr>
        <w:t xml:space="preserve">, </w:t>
      </w:r>
      <w:r w:rsidRPr="00447F21">
        <w:rPr>
          <w:rFonts w:ascii="Times New Roman" w:eastAsia="Times New Roman" w:hAnsi="Times New Roman" w:cs="Times New Roman"/>
        </w:rPr>
        <w:t>Hanchen Xiong</w:t>
      </w:r>
      <w:r>
        <w:rPr>
          <w:rFonts w:ascii="Times New Roman" w:eastAsia="Times New Roman" w:hAnsi="Times New Roman" w:cs="Times New Roman"/>
        </w:rPr>
        <w:t xml:space="preserve">, </w:t>
      </w:r>
      <w:r w:rsidRPr="00447F21">
        <w:rPr>
          <w:rFonts w:ascii="Times New Roman" w:eastAsia="Times New Roman" w:hAnsi="Times New Roman" w:cs="Times New Roman"/>
        </w:rPr>
        <w:t>Abhishek Tayal</w:t>
      </w:r>
      <w:r w:rsidR="00AA6068">
        <w:rPr>
          <w:rFonts w:ascii="Times New Roman" w:eastAsia="Times New Roman" w:hAnsi="Times New Roman" w:cs="Times New Roman"/>
        </w:rPr>
        <w:t xml:space="preserve">. </w:t>
      </w:r>
      <w:r w:rsidR="00F32379">
        <w:rPr>
          <w:rFonts w:ascii="Times New Roman" w:eastAsia="Times New Roman" w:hAnsi="Times New Roman" w:cs="Times New Roman"/>
        </w:rPr>
        <w:t>Twitter faces the issue that topics of interest are perpetually changing and evolving on the Internet at fairly rapid pace. Thus, models must keep up with the pace of change in the actual contents of the data streams. This talk d</w:t>
      </w:r>
      <w:r w:rsidR="00F32379" w:rsidRPr="00F32379">
        <w:rPr>
          <w:rFonts w:ascii="Times New Roman" w:eastAsia="Times New Roman" w:hAnsi="Times New Roman" w:cs="Times New Roman"/>
        </w:rPr>
        <w:t>etail</w:t>
      </w:r>
      <w:r w:rsidR="00F32379">
        <w:rPr>
          <w:rFonts w:ascii="Times New Roman" w:eastAsia="Times New Roman" w:hAnsi="Times New Roman" w:cs="Times New Roman"/>
        </w:rPr>
        <w:t>ed</w:t>
      </w:r>
      <w:r w:rsidR="00F32379" w:rsidRPr="00F32379">
        <w:rPr>
          <w:rFonts w:ascii="Times New Roman" w:eastAsia="Times New Roman" w:hAnsi="Times New Roman" w:cs="Times New Roman"/>
        </w:rPr>
        <w:t xml:space="preserve"> the commoditized tools and pipelines that </w:t>
      </w:r>
      <w:r w:rsidR="00F32379">
        <w:rPr>
          <w:rFonts w:ascii="Times New Roman" w:eastAsia="Times New Roman" w:hAnsi="Times New Roman" w:cs="Times New Roman"/>
        </w:rPr>
        <w:t xml:space="preserve">Twitter has </w:t>
      </w:r>
      <w:r w:rsidR="00F32379" w:rsidRPr="00F32379">
        <w:rPr>
          <w:rFonts w:ascii="Times New Roman" w:eastAsia="Times New Roman" w:hAnsi="Times New Roman" w:cs="Times New Roman"/>
        </w:rPr>
        <w:t>developed</w:t>
      </w:r>
      <w:r w:rsidR="00F32379">
        <w:rPr>
          <w:rFonts w:ascii="Times New Roman" w:eastAsia="Times New Roman" w:hAnsi="Times New Roman" w:cs="Times New Roman"/>
        </w:rPr>
        <w:t>,</w:t>
      </w:r>
      <w:r w:rsidR="00F32379" w:rsidRPr="00F32379">
        <w:rPr>
          <w:rFonts w:ascii="Times New Roman" w:eastAsia="Times New Roman" w:hAnsi="Times New Roman" w:cs="Times New Roman"/>
        </w:rPr>
        <w:t xml:space="preserve"> and</w:t>
      </w:r>
      <w:r w:rsidR="00F32379">
        <w:rPr>
          <w:rFonts w:ascii="Times New Roman" w:eastAsia="Times New Roman" w:hAnsi="Times New Roman" w:cs="Times New Roman"/>
        </w:rPr>
        <w:t xml:space="preserve"> is</w:t>
      </w:r>
      <w:r w:rsidR="00F32379" w:rsidRPr="00F32379">
        <w:rPr>
          <w:rFonts w:ascii="Times New Roman" w:eastAsia="Times New Roman" w:hAnsi="Times New Roman" w:cs="Times New Roman"/>
        </w:rPr>
        <w:t xml:space="preserve"> developing</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to regularly generate high quality,</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up-to-date embeddings and share them broadly across the</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company.</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Every day, hundreds of millions of new Tweets containing</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 xml:space="preserve">over 40 languages of ever-shifting </w:t>
      </w:r>
      <w:r w:rsidR="00F32379">
        <w:rPr>
          <w:rFonts w:ascii="Times New Roman" w:eastAsia="Times New Roman" w:hAnsi="Times New Roman" w:cs="Times New Roman"/>
        </w:rPr>
        <w:t>v</w:t>
      </w:r>
      <w:r w:rsidR="00F32379" w:rsidRPr="00F32379">
        <w:rPr>
          <w:rFonts w:ascii="Times New Roman" w:eastAsia="Times New Roman" w:hAnsi="Times New Roman" w:cs="Times New Roman"/>
        </w:rPr>
        <w:t>ernacular flow through</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Twitter. Models that attempt to extract insight from this</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firehose of information must face the torrential covariate</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shift that is endemic to the Twitter platform. While regularly-retrained algorithms can maintain performance in the face</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of this shift, fixed model features that fail to represent new</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trends and tokens can quickly become stale, resulting in performance degradation. To mitigate this problem</w:t>
      </w:r>
      <w:r w:rsidR="000B330D">
        <w:rPr>
          <w:rFonts w:ascii="Times New Roman" w:eastAsia="Times New Roman" w:hAnsi="Times New Roman" w:cs="Times New Roman"/>
        </w:rPr>
        <w:t xml:space="preserve">, Twitter </w:t>
      </w:r>
      <w:r w:rsidR="00F32379" w:rsidRPr="00F32379">
        <w:rPr>
          <w:rFonts w:ascii="Times New Roman" w:eastAsia="Times New Roman" w:hAnsi="Times New Roman" w:cs="Times New Roman"/>
        </w:rPr>
        <w:t>employ</w:t>
      </w:r>
      <w:r w:rsidR="000B330D">
        <w:rPr>
          <w:rFonts w:ascii="Times New Roman" w:eastAsia="Times New Roman" w:hAnsi="Times New Roman" w:cs="Times New Roman"/>
        </w:rPr>
        <w:t>s</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 xml:space="preserve">learned features, or </w:t>
      </w:r>
      <w:r w:rsidR="00F32379" w:rsidRPr="000B330D">
        <w:rPr>
          <w:rFonts w:ascii="Times New Roman" w:eastAsia="Times New Roman" w:hAnsi="Times New Roman" w:cs="Times New Roman"/>
          <w:i/>
        </w:rPr>
        <w:t>embedding models</w:t>
      </w:r>
      <w:r w:rsidR="00F32379" w:rsidRPr="00F32379">
        <w:rPr>
          <w:rFonts w:ascii="Times New Roman" w:eastAsia="Times New Roman" w:hAnsi="Times New Roman" w:cs="Times New Roman"/>
        </w:rPr>
        <w:t>, that can efficiently</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represent the most relevant aspects of a data distribution.</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Sharing these embedding models across teams can also reduce redundancy and multiplicatively increase cross-team</w:t>
      </w:r>
      <w:r w:rsidR="00F32379">
        <w:rPr>
          <w:rFonts w:ascii="Times New Roman" w:eastAsia="Times New Roman" w:hAnsi="Times New Roman" w:cs="Times New Roman"/>
        </w:rPr>
        <w:t xml:space="preserve"> </w:t>
      </w:r>
      <w:r w:rsidR="00F32379" w:rsidRPr="00F32379">
        <w:rPr>
          <w:rFonts w:ascii="Times New Roman" w:eastAsia="Times New Roman" w:hAnsi="Times New Roman" w:cs="Times New Roman"/>
        </w:rPr>
        <w:t xml:space="preserve">modeling productivity. </w:t>
      </w:r>
    </w:p>
    <w:p w14:paraId="668B17E9" w14:textId="3B307156" w:rsidR="00F32379" w:rsidRDefault="00F32379" w:rsidP="00AA6068">
      <w:pPr>
        <w:rPr>
          <w:rFonts w:ascii="Times New Roman" w:eastAsia="Times New Roman" w:hAnsi="Times New Roman" w:cs="Times New Roman"/>
        </w:rPr>
      </w:pPr>
    </w:p>
    <w:p w14:paraId="4C78B57A" w14:textId="48C3C648" w:rsidR="00320245" w:rsidRDefault="00320245" w:rsidP="00AA6068">
      <w:pPr>
        <w:rPr>
          <w:rFonts w:ascii="Times New Roman" w:eastAsia="Times New Roman" w:hAnsi="Times New Roman" w:cs="Times New Roman"/>
        </w:rPr>
      </w:pPr>
      <w:r>
        <w:rPr>
          <w:rFonts w:ascii="Times New Roman" w:eastAsia="Times New Roman" w:hAnsi="Times New Roman" w:cs="Times New Roman"/>
        </w:rPr>
        <w:t>The remaining four presentation were “short talks”.</w:t>
      </w:r>
      <w:r w:rsidR="00355265">
        <w:rPr>
          <w:rFonts w:ascii="Times New Roman" w:eastAsia="Times New Roman" w:hAnsi="Times New Roman" w:cs="Times New Roman"/>
        </w:rPr>
        <w:t xml:space="preserve"> </w:t>
      </w:r>
      <w:r w:rsidR="00C242ED">
        <w:rPr>
          <w:rFonts w:ascii="Times New Roman" w:eastAsia="Times New Roman" w:hAnsi="Times New Roman" w:cs="Times New Roman"/>
        </w:rPr>
        <w:t xml:space="preserve">First was a talk on </w:t>
      </w:r>
      <w:hyperlink r:id="rId11" w:history="1">
        <w:r w:rsidR="00D8443B">
          <w:rPr>
            <w:rStyle w:val="Hyperlink"/>
            <w:rFonts w:ascii="Times New Roman" w:eastAsia="Times New Roman" w:hAnsi="Times New Roman" w:cs="Times New Roman"/>
          </w:rPr>
          <w:t>“R</w:t>
        </w:r>
        <w:r w:rsidR="00C242ED" w:rsidRPr="00C242ED">
          <w:rPr>
            <w:rStyle w:val="Hyperlink"/>
            <w:rFonts w:ascii="Times New Roman" w:eastAsia="Times New Roman" w:hAnsi="Times New Roman" w:cs="Times New Roman"/>
          </w:rPr>
          <w:t>ecommender systems for machine learning pipeline</w:t>
        </w:r>
        <w:r w:rsidR="00D8443B">
          <w:rPr>
            <w:rStyle w:val="Hyperlink"/>
            <w:rFonts w:ascii="Times New Roman" w:eastAsia="Times New Roman" w:hAnsi="Times New Roman" w:cs="Times New Roman"/>
          </w:rPr>
          <w:t>s”</w:t>
        </w:r>
      </w:hyperlink>
      <w:r w:rsidR="00C242ED" w:rsidRPr="00C242ED">
        <w:rPr>
          <w:rFonts w:ascii="Times New Roman" w:eastAsia="Times New Roman" w:hAnsi="Times New Roman" w:cs="Times New Roman"/>
        </w:rPr>
        <w:t xml:space="preserve">, </w:t>
      </w:r>
      <w:r w:rsidR="00C242ED">
        <w:rPr>
          <w:rFonts w:ascii="Times New Roman" w:eastAsia="Times New Roman" w:hAnsi="Times New Roman" w:cs="Times New Roman"/>
        </w:rPr>
        <w:t xml:space="preserve">presented by </w:t>
      </w:r>
      <w:r w:rsidR="00C242ED" w:rsidRPr="00C242ED">
        <w:rPr>
          <w:rFonts w:ascii="Times New Roman" w:eastAsia="Times New Roman" w:hAnsi="Times New Roman" w:cs="Times New Roman"/>
        </w:rPr>
        <w:t>Raymond Wright</w:t>
      </w:r>
      <w:r w:rsidR="00C242ED">
        <w:rPr>
          <w:rFonts w:ascii="Times New Roman" w:eastAsia="Times New Roman" w:hAnsi="Times New Roman" w:cs="Times New Roman"/>
        </w:rPr>
        <w:t xml:space="preserve"> on behalf of the co-authors Ins</w:t>
      </w:r>
      <w:r w:rsidR="00C242ED" w:rsidRPr="00C242ED">
        <w:rPr>
          <w:rFonts w:ascii="Times New Roman" w:eastAsia="Times New Roman" w:hAnsi="Times New Roman" w:cs="Times New Roman"/>
        </w:rPr>
        <w:t>orge Silva</w:t>
      </w:r>
      <w:r w:rsidR="00C242ED">
        <w:rPr>
          <w:rFonts w:ascii="Times New Roman" w:eastAsia="Times New Roman" w:hAnsi="Times New Roman" w:cs="Times New Roman"/>
        </w:rPr>
        <w:t xml:space="preserve"> and </w:t>
      </w:r>
      <w:r w:rsidR="00C242ED" w:rsidRPr="00C242ED">
        <w:rPr>
          <w:rFonts w:ascii="Times New Roman" w:eastAsia="Times New Roman" w:hAnsi="Times New Roman" w:cs="Times New Roman"/>
        </w:rPr>
        <w:t xml:space="preserve">Ilknur Kaynar-Kabul, </w:t>
      </w:r>
      <w:r w:rsidR="00C242ED">
        <w:rPr>
          <w:rFonts w:ascii="Times New Roman" w:eastAsia="Times New Roman" w:hAnsi="Times New Roman" w:cs="Times New Roman"/>
        </w:rPr>
        <w:t xml:space="preserve">all from the </w:t>
      </w:r>
      <w:r w:rsidR="00C242ED" w:rsidRPr="00C242ED">
        <w:rPr>
          <w:rFonts w:ascii="Times New Roman" w:eastAsia="Times New Roman" w:hAnsi="Times New Roman" w:cs="Times New Roman"/>
        </w:rPr>
        <w:t>SAS Institute Inc</w:t>
      </w:r>
      <w:r w:rsidR="00DB6C76">
        <w:rPr>
          <w:rFonts w:ascii="Times New Roman" w:eastAsia="Times New Roman" w:hAnsi="Times New Roman" w:cs="Times New Roman"/>
        </w:rPr>
        <w:t xml:space="preserve">, about enhancing the existing </w:t>
      </w:r>
      <w:hyperlink r:id="rId12" w:history="1">
        <w:r w:rsidR="00DB6C76" w:rsidRPr="00D8443B">
          <w:rPr>
            <w:rStyle w:val="Hyperlink"/>
            <w:rFonts w:ascii="Times New Roman" w:eastAsia="Times New Roman" w:hAnsi="Times New Roman" w:cs="Times New Roman"/>
          </w:rPr>
          <w:t>SAS Model Studio</w:t>
        </w:r>
      </w:hyperlink>
      <w:r w:rsidR="00DB6C76">
        <w:rPr>
          <w:rFonts w:ascii="Times New Roman" w:eastAsia="Times New Roman" w:hAnsi="Times New Roman" w:cs="Times New Roman"/>
        </w:rPr>
        <w:t xml:space="preserve"> </w:t>
      </w:r>
      <w:r w:rsidR="00DB6C76" w:rsidRPr="00DB6C76">
        <w:rPr>
          <w:rFonts w:ascii="Times New Roman" w:eastAsia="Times New Roman" w:hAnsi="Times New Roman" w:cs="Times New Roman"/>
        </w:rPr>
        <w:t>interactive workbench</w:t>
      </w:r>
      <w:r w:rsidR="00D8443B">
        <w:rPr>
          <w:rFonts w:ascii="Times New Roman" w:eastAsia="Times New Roman" w:hAnsi="Times New Roman" w:cs="Times New Roman"/>
        </w:rPr>
        <w:t xml:space="preserve"> </w:t>
      </w:r>
      <w:r w:rsidR="000F50D3" w:rsidRPr="00DB6C76">
        <w:rPr>
          <w:rFonts w:ascii="Times New Roman" w:eastAsia="Times New Roman" w:hAnsi="Times New Roman" w:cs="Times New Roman"/>
        </w:rPr>
        <w:t>to recommend one or more pipelines</w:t>
      </w:r>
      <w:r w:rsidR="000F50D3">
        <w:rPr>
          <w:rFonts w:ascii="Times New Roman" w:eastAsia="Times New Roman" w:hAnsi="Times New Roman" w:cs="Times New Roman"/>
        </w:rPr>
        <w:t xml:space="preserve"> </w:t>
      </w:r>
      <w:r w:rsidR="000F50D3" w:rsidRPr="00DB6C76">
        <w:rPr>
          <w:rFonts w:ascii="Times New Roman" w:eastAsia="Times New Roman" w:hAnsi="Times New Roman" w:cs="Times New Roman"/>
        </w:rPr>
        <w:t>to use</w:t>
      </w:r>
      <w:r w:rsidR="000F50D3">
        <w:rPr>
          <w:rFonts w:ascii="Times New Roman" w:eastAsia="Times New Roman" w:hAnsi="Times New Roman" w:cs="Times New Roman"/>
        </w:rPr>
        <w:t xml:space="preserve"> </w:t>
      </w:r>
      <w:r w:rsidR="000F50D3" w:rsidRPr="00DB6C76">
        <w:rPr>
          <w:rFonts w:ascii="Times New Roman" w:eastAsia="Times New Roman" w:hAnsi="Times New Roman" w:cs="Times New Roman"/>
        </w:rPr>
        <w:t>for a new, unseen dataset</w:t>
      </w:r>
      <w:r w:rsidR="000F50D3">
        <w:rPr>
          <w:rFonts w:ascii="Times New Roman" w:eastAsia="Times New Roman" w:hAnsi="Times New Roman" w:cs="Times New Roman"/>
        </w:rPr>
        <w:t xml:space="preserve"> </w:t>
      </w:r>
      <w:r w:rsidR="000F50D3" w:rsidRPr="00DB6C76">
        <w:rPr>
          <w:rFonts w:ascii="Times New Roman" w:eastAsia="Times New Roman" w:hAnsi="Times New Roman" w:cs="Times New Roman"/>
        </w:rPr>
        <w:t>based on metafeatures</w:t>
      </w:r>
      <w:r w:rsidR="000F50D3">
        <w:rPr>
          <w:rFonts w:ascii="Times New Roman" w:eastAsia="Times New Roman" w:hAnsi="Times New Roman" w:cs="Times New Roman"/>
        </w:rPr>
        <w:t xml:space="preserve"> </w:t>
      </w:r>
      <w:r w:rsidR="000F50D3" w:rsidRPr="00DB6C76">
        <w:rPr>
          <w:rFonts w:ascii="Times New Roman" w:eastAsia="Times New Roman" w:hAnsi="Times New Roman" w:cs="Times New Roman"/>
        </w:rPr>
        <w:t>derived from the dataset</w:t>
      </w:r>
      <w:r w:rsidR="00355265">
        <w:rPr>
          <w:rFonts w:ascii="Times New Roman" w:eastAsia="Times New Roman" w:hAnsi="Times New Roman" w:cs="Times New Roman"/>
        </w:rPr>
        <w:t xml:space="preserve">, since </w:t>
      </w:r>
      <w:r w:rsidR="00355265" w:rsidRPr="00DB6C76">
        <w:rPr>
          <w:rFonts w:ascii="Times New Roman" w:eastAsia="Times New Roman" w:hAnsi="Times New Roman" w:cs="Times New Roman"/>
        </w:rPr>
        <w:t>novice</w:t>
      </w:r>
      <w:r w:rsidR="00355265">
        <w:rPr>
          <w:rFonts w:ascii="Times New Roman" w:eastAsia="Times New Roman" w:hAnsi="Times New Roman" w:cs="Times New Roman"/>
        </w:rPr>
        <w:t xml:space="preserve"> </w:t>
      </w:r>
      <w:r w:rsidR="00355265" w:rsidRPr="00DB6C76">
        <w:rPr>
          <w:rFonts w:ascii="Times New Roman" w:eastAsia="Times New Roman" w:hAnsi="Times New Roman" w:cs="Times New Roman"/>
        </w:rPr>
        <w:t>users often struggle with how to build or select a pipeline</w:t>
      </w:r>
      <w:r w:rsidR="00355265">
        <w:rPr>
          <w:rFonts w:ascii="Times New Roman" w:eastAsia="Times New Roman" w:hAnsi="Times New Roman" w:cs="Times New Roman"/>
        </w:rPr>
        <w:t>. The p</w:t>
      </w:r>
      <w:r w:rsidR="00355265" w:rsidRPr="00DB6C76">
        <w:rPr>
          <w:rFonts w:ascii="Times New Roman" w:eastAsia="Times New Roman" w:hAnsi="Times New Roman" w:cs="Times New Roman"/>
        </w:rPr>
        <w:t>ipelines typically include feature generation, feature selection, model building, ensembling, and selection of a champion model</w:t>
      </w:r>
      <w:r w:rsidR="00355265">
        <w:rPr>
          <w:rFonts w:ascii="Times New Roman" w:eastAsia="Times New Roman" w:hAnsi="Times New Roman" w:cs="Times New Roman"/>
        </w:rPr>
        <w:t xml:space="preserve">, and </w:t>
      </w:r>
      <w:r w:rsidR="00355265" w:rsidRPr="00DB6C76">
        <w:rPr>
          <w:rFonts w:ascii="Times New Roman" w:eastAsia="Times New Roman" w:hAnsi="Times New Roman" w:cs="Times New Roman"/>
        </w:rPr>
        <w:t xml:space="preserve">represents a </w:t>
      </w:r>
      <w:r w:rsidR="00355265">
        <w:rPr>
          <w:rFonts w:ascii="Times New Roman" w:eastAsia="Times New Roman" w:hAnsi="Times New Roman" w:cs="Times New Roman"/>
        </w:rPr>
        <w:t>r</w:t>
      </w:r>
      <w:r w:rsidR="00355265" w:rsidRPr="00DB6C76">
        <w:rPr>
          <w:rFonts w:ascii="Times New Roman" w:eastAsia="Times New Roman" w:hAnsi="Times New Roman" w:cs="Times New Roman"/>
        </w:rPr>
        <w:t>eproducible machine learning process</w:t>
      </w:r>
      <w:r w:rsidR="00355265">
        <w:rPr>
          <w:rFonts w:ascii="Times New Roman" w:eastAsia="Times New Roman" w:hAnsi="Times New Roman" w:cs="Times New Roman"/>
        </w:rPr>
        <w:t>.</w:t>
      </w:r>
      <w:r w:rsidR="00355265" w:rsidRPr="00DB6C76">
        <w:rPr>
          <w:rFonts w:ascii="Times New Roman" w:eastAsia="Times New Roman" w:hAnsi="Times New Roman" w:cs="Times New Roman"/>
        </w:rPr>
        <w:t xml:space="preserve"> Once a general</w:t>
      </w:r>
      <w:r w:rsidR="00355265">
        <w:rPr>
          <w:rFonts w:ascii="Times New Roman" w:eastAsia="Times New Roman" w:hAnsi="Times New Roman" w:cs="Times New Roman"/>
        </w:rPr>
        <w:t>-</w:t>
      </w:r>
      <w:r w:rsidR="00355265" w:rsidRPr="00DB6C76">
        <w:rPr>
          <w:rFonts w:ascii="Times New Roman" w:eastAsia="Times New Roman" w:hAnsi="Times New Roman" w:cs="Times New Roman"/>
        </w:rPr>
        <w:t>purpose recommender model</w:t>
      </w:r>
      <w:r w:rsidR="00355265">
        <w:rPr>
          <w:rFonts w:ascii="Times New Roman" w:eastAsia="Times New Roman" w:hAnsi="Times New Roman" w:cs="Times New Roman"/>
        </w:rPr>
        <w:t xml:space="preserve"> has been built </w:t>
      </w:r>
      <w:r w:rsidR="00355265" w:rsidRPr="00DB6C76">
        <w:rPr>
          <w:rFonts w:ascii="Times New Roman" w:eastAsia="Times New Roman" w:hAnsi="Times New Roman" w:cs="Times New Roman"/>
        </w:rPr>
        <w:t>using data from a variety of domains</w:t>
      </w:r>
      <w:r w:rsidR="00355265">
        <w:rPr>
          <w:rFonts w:ascii="Times New Roman" w:eastAsia="Times New Roman" w:hAnsi="Times New Roman" w:cs="Times New Roman"/>
        </w:rPr>
        <w:t xml:space="preserve">, the </w:t>
      </w:r>
      <w:r w:rsidR="00355265" w:rsidRPr="00DB6C76">
        <w:rPr>
          <w:rFonts w:ascii="Times New Roman" w:eastAsia="Times New Roman" w:hAnsi="Times New Roman" w:cs="Times New Roman"/>
        </w:rPr>
        <w:t xml:space="preserve">hope is </w:t>
      </w:r>
      <w:r w:rsidR="00355265">
        <w:rPr>
          <w:rFonts w:ascii="Times New Roman" w:eastAsia="Times New Roman" w:hAnsi="Times New Roman" w:cs="Times New Roman"/>
        </w:rPr>
        <w:t>that one can then</w:t>
      </w:r>
      <w:r w:rsidR="00355265" w:rsidRPr="00DB6C76">
        <w:rPr>
          <w:rFonts w:ascii="Times New Roman" w:eastAsia="Times New Roman" w:hAnsi="Times New Roman" w:cs="Times New Roman"/>
        </w:rPr>
        <w:t xml:space="preserve"> generate specialized recommender rules for domains such as insurance, credit risk, etc. </w:t>
      </w:r>
      <w:r w:rsidR="000F50D3">
        <w:rPr>
          <w:rFonts w:ascii="Times New Roman" w:eastAsia="Times New Roman" w:hAnsi="Times New Roman" w:cs="Times New Roman"/>
        </w:rPr>
        <w:t>The</w:t>
      </w:r>
      <w:r w:rsidR="000F50D3" w:rsidRPr="00DB6C76">
        <w:rPr>
          <w:rFonts w:ascii="Times New Roman" w:eastAsia="Times New Roman" w:hAnsi="Times New Roman" w:cs="Times New Roman"/>
        </w:rPr>
        <w:t xml:space="preserve"> work </w:t>
      </w:r>
      <w:r w:rsidR="00355265">
        <w:rPr>
          <w:rFonts w:ascii="Times New Roman" w:eastAsia="Times New Roman" w:hAnsi="Times New Roman" w:cs="Times New Roman"/>
        </w:rPr>
        <w:t>is</w:t>
      </w:r>
      <w:r w:rsidR="000F50D3" w:rsidRPr="00DB6C76">
        <w:rPr>
          <w:rFonts w:ascii="Times New Roman" w:eastAsia="Times New Roman" w:hAnsi="Times New Roman" w:cs="Times New Roman"/>
        </w:rPr>
        <w:t xml:space="preserve"> inspired by recent work in automated machine learning</w:t>
      </w:r>
      <w:r w:rsidR="000F50D3">
        <w:rPr>
          <w:rFonts w:ascii="Times New Roman" w:eastAsia="Times New Roman" w:hAnsi="Times New Roman" w:cs="Times New Roman"/>
        </w:rPr>
        <w:t xml:space="preserve">, </w:t>
      </w:r>
      <w:r w:rsidR="000F50D3" w:rsidRPr="00DB6C76">
        <w:rPr>
          <w:rFonts w:ascii="Times New Roman" w:eastAsia="Times New Roman" w:hAnsi="Times New Roman" w:cs="Times New Roman"/>
        </w:rPr>
        <w:t xml:space="preserve">such as </w:t>
      </w:r>
      <w:hyperlink r:id="rId13" w:history="1">
        <w:r w:rsidR="000F50D3" w:rsidRPr="00D8443B">
          <w:rPr>
            <w:rStyle w:val="Hyperlink"/>
            <w:rFonts w:ascii="Times New Roman" w:eastAsia="Times New Roman" w:hAnsi="Times New Roman" w:cs="Times New Roman"/>
          </w:rPr>
          <w:t>AUTO-SKLEARN</w:t>
        </w:r>
      </w:hyperlink>
      <w:r w:rsidR="000F50D3">
        <w:rPr>
          <w:rFonts w:ascii="Times New Roman" w:eastAsia="Times New Roman" w:hAnsi="Times New Roman" w:cs="Times New Roman"/>
        </w:rPr>
        <w:t>, with the variation that here they</w:t>
      </w:r>
      <w:r w:rsidR="000F50D3" w:rsidRPr="00DB6C76">
        <w:rPr>
          <w:rFonts w:ascii="Times New Roman" w:eastAsia="Times New Roman" w:hAnsi="Times New Roman" w:cs="Times New Roman"/>
        </w:rPr>
        <w:t xml:space="preserve"> aim to select </w:t>
      </w:r>
      <w:r w:rsidR="000F50D3">
        <w:rPr>
          <w:rFonts w:ascii="Times New Roman" w:eastAsia="Times New Roman" w:hAnsi="Times New Roman" w:cs="Times New Roman"/>
        </w:rPr>
        <w:t xml:space="preserve">from </w:t>
      </w:r>
      <w:r w:rsidR="000F50D3" w:rsidRPr="00DB6C76">
        <w:rPr>
          <w:rFonts w:ascii="Times New Roman" w:eastAsia="Times New Roman" w:hAnsi="Times New Roman" w:cs="Times New Roman"/>
        </w:rPr>
        <w:t>among a finite set of</w:t>
      </w:r>
      <w:r w:rsidR="000F50D3">
        <w:rPr>
          <w:rFonts w:ascii="Times New Roman" w:eastAsia="Times New Roman" w:hAnsi="Times New Roman" w:cs="Times New Roman"/>
        </w:rPr>
        <w:t xml:space="preserve"> </w:t>
      </w:r>
      <w:r w:rsidR="000F50D3" w:rsidRPr="00DB6C76">
        <w:rPr>
          <w:rFonts w:ascii="Times New Roman" w:eastAsia="Times New Roman" w:hAnsi="Times New Roman" w:cs="Times New Roman"/>
        </w:rPr>
        <w:t xml:space="preserve">existing pipelines that </w:t>
      </w:r>
      <w:r w:rsidR="000F50D3">
        <w:rPr>
          <w:rFonts w:ascii="Times New Roman" w:eastAsia="Times New Roman" w:hAnsi="Times New Roman" w:cs="Times New Roman"/>
        </w:rPr>
        <w:t>h</w:t>
      </w:r>
      <w:r w:rsidR="000F50D3" w:rsidRPr="00DB6C76">
        <w:rPr>
          <w:rFonts w:ascii="Times New Roman" w:eastAsia="Times New Roman" w:hAnsi="Times New Roman" w:cs="Times New Roman"/>
        </w:rPr>
        <w:t>ave been found generally useful among users of the workbench</w:t>
      </w:r>
      <w:r w:rsidR="000F50D3">
        <w:rPr>
          <w:rFonts w:ascii="Times New Roman" w:eastAsia="Times New Roman" w:hAnsi="Times New Roman" w:cs="Times New Roman"/>
        </w:rPr>
        <w:t>.</w:t>
      </w:r>
    </w:p>
    <w:p w14:paraId="2D587DA9" w14:textId="36D979D6" w:rsidR="005B5BA3" w:rsidRDefault="005B5BA3" w:rsidP="00AA6068">
      <w:pPr>
        <w:rPr>
          <w:rFonts w:ascii="Times New Roman" w:eastAsia="Times New Roman" w:hAnsi="Times New Roman" w:cs="Times New Roman"/>
        </w:rPr>
      </w:pPr>
    </w:p>
    <w:p w14:paraId="6124DAAC" w14:textId="01624F38" w:rsidR="001D60BC" w:rsidRDefault="005B5BA3" w:rsidP="001D60BC">
      <w:pPr>
        <w:rPr>
          <w:rFonts w:ascii="Times New Roman" w:eastAsia="Times New Roman" w:hAnsi="Times New Roman" w:cs="Times New Roman"/>
        </w:rPr>
      </w:pPr>
      <w:r>
        <w:rPr>
          <w:rFonts w:ascii="Times New Roman" w:eastAsia="Times New Roman" w:hAnsi="Times New Roman" w:cs="Times New Roman"/>
        </w:rPr>
        <w:t xml:space="preserve">Next, </w:t>
      </w:r>
      <w:r w:rsidR="008D1D9E">
        <w:rPr>
          <w:rFonts w:ascii="Times New Roman" w:eastAsia="Times New Roman" w:hAnsi="Times New Roman" w:cs="Times New Roman"/>
        </w:rPr>
        <w:t xml:space="preserve">was a paper on </w:t>
      </w:r>
      <w:hyperlink r:id="rId14" w:history="1">
        <w:r w:rsidR="008D1D9E" w:rsidRPr="00B019AE">
          <w:rPr>
            <w:rStyle w:val="Hyperlink"/>
            <w:rFonts w:ascii="Times New Roman" w:eastAsia="Times New Roman" w:hAnsi="Times New Roman" w:cs="Times New Roman"/>
            <w:i/>
          </w:rPr>
          <w:t>“Building a Reproducible Machine Learning Pipeline”</w:t>
        </w:r>
      </w:hyperlink>
      <w:r w:rsidR="008D1D9E" w:rsidRPr="008D1D9E">
        <w:rPr>
          <w:rFonts w:ascii="Times New Roman" w:eastAsia="Times New Roman" w:hAnsi="Times New Roman" w:cs="Times New Roman"/>
        </w:rPr>
        <w:t xml:space="preserve"> </w:t>
      </w:r>
      <w:r w:rsidR="008D1D9E">
        <w:rPr>
          <w:rFonts w:ascii="Times New Roman" w:eastAsia="Times New Roman" w:hAnsi="Times New Roman" w:cs="Times New Roman"/>
        </w:rPr>
        <w:t xml:space="preserve">by Peter Sugimara and Florian Hartl from Tala Co, a startup company. </w:t>
      </w:r>
      <w:r w:rsidRPr="005B5BA3">
        <w:rPr>
          <w:rFonts w:ascii="Times New Roman" w:eastAsia="Times New Roman" w:hAnsi="Times New Roman" w:cs="Times New Roman"/>
        </w:rPr>
        <w:t>The</w:t>
      </w:r>
      <w:r>
        <w:rPr>
          <w:rFonts w:ascii="Times New Roman" w:eastAsia="Times New Roman" w:hAnsi="Times New Roman" w:cs="Times New Roman"/>
        </w:rPr>
        <w:t xml:space="preserve"> </w:t>
      </w:r>
      <w:r w:rsidR="00BF0BB9">
        <w:rPr>
          <w:rFonts w:ascii="Times New Roman" w:eastAsia="Times New Roman" w:hAnsi="Times New Roman" w:cs="Times New Roman"/>
        </w:rPr>
        <w:t xml:space="preserve">objective here is to automate and abstract the </w:t>
      </w:r>
      <w:r w:rsidRPr="005B5BA3">
        <w:rPr>
          <w:rFonts w:ascii="Times New Roman" w:eastAsia="Times New Roman" w:hAnsi="Times New Roman" w:cs="Times New Roman"/>
        </w:rPr>
        <w:t>process</w:t>
      </w:r>
      <w:r>
        <w:rPr>
          <w:rFonts w:ascii="Times New Roman" w:eastAsia="Times New Roman" w:hAnsi="Times New Roman" w:cs="Times New Roman"/>
        </w:rPr>
        <w:t xml:space="preserve"> </w:t>
      </w:r>
      <w:r w:rsidRPr="005B5BA3">
        <w:rPr>
          <w:rFonts w:ascii="Times New Roman" w:eastAsia="Times New Roman" w:hAnsi="Times New Roman" w:cs="Times New Roman"/>
        </w:rPr>
        <w:t>from</w:t>
      </w:r>
      <w:r>
        <w:rPr>
          <w:rFonts w:ascii="Times New Roman" w:eastAsia="Times New Roman" w:hAnsi="Times New Roman" w:cs="Times New Roman"/>
        </w:rPr>
        <w:t xml:space="preserve"> </w:t>
      </w:r>
      <w:r w:rsidRPr="005B5BA3">
        <w:rPr>
          <w:rFonts w:ascii="Times New Roman" w:eastAsia="Times New Roman" w:hAnsi="Times New Roman" w:cs="Times New Roman"/>
        </w:rPr>
        <w:t>idea</w:t>
      </w:r>
      <w:r>
        <w:rPr>
          <w:rFonts w:ascii="Times New Roman" w:eastAsia="Times New Roman" w:hAnsi="Times New Roman" w:cs="Times New Roman"/>
        </w:rPr>
        <w:t xml:space="preserve"> </w:t>
      </w:r>
      <w:r w:rsidRPr="005B5BA3">
        <w:rPr>
          <w:rFonts w:ascii="Times New Roman" w:eastAsia="Times New Roman" w:hAnsi="Times New Roman" w:cs="Times New Roman"/>
        </w:rPr>
        <w:t>to</w:t>
      </w:r>
      <w:r>
        <w:rPr>
          <w:rFonts w:ascii="Times New Roman" w:eastAsia="Times New Roman" w:hAnsi="Times New Roman" w:cs="Times New Roman"/>
        </w:rPr>
        <w:t xml:space="preserve"> </w:t>
      </w:r>
      <w:r w:rsidRPr="005B5BA3">
        <w:rPr>
          <w:rFonts w:ascii="Times New Roman" w:eastAsia="Times New Roman" w:hAnsi="Times New Roman" w:cs="Times New Roman"/>
        </w:rPr>
        <w:t>deploying</w:t>
      </w:r>
      <w:r>
        <w:rPr>
          <w:rFonts w:ascii="Times New Roman" w:eastAsia="Times New Roman" w:hAnsi="Times New Roman" w:cs="Times New Roman"/>
        </w:rPr>
        <w:t xml:space="preserve"> </w:t>
      </w:r>
      <w:r w:rsidRPr="005B5BA3">
        <w:rPr>
          <w:rFonts w:ascii="Times New Roman" w:eastAsia="Times New Roman" w:hAnsi="Times New Roman" w:cs="Times New Roman"/>
        </w:rPr>
        <w:t>a</w:t>
      </w:r>
      <w:r>
        <w:rPr>
          <w:rFonts w:ascii="Times New Roman" w:eastAsia="Times New Roman" w:hAnsi="Times New Roman" w:cs="Times New Roman"/>
        </w:rPr>
        <w:t xml:space="preserve"> </w:t>
      </w:r>
      <w:r w:rsidRPr="005B5BA3">
        <w:rPr>
          <w:rFonts w:ascii="Times New Roman" w:eastAsia="Times New Roman" w:hAnsi="Times New Roman" w:cs="Times New Roman"/>
        </w:rPr>
        <w:t>machine</w:t>
      </w:r>
      <w:r>
        <w:rPr>
          <w:rFonts w:ascii="Times New Roman" w:eastAsia="Times New Roman" w:hAnsi="Times New Roman" w:cs="Times New Roman"/>
        </w:rPr>
        <w:t xml:space="preserve"> </w:t>
      </w:r>
      <w:r w:rsidRPr="005B5BA3">
        <w:rPr>
          <w:rFonts w:ascii="Times New Roman" w:eastAsia="Times New Roman" w:hAnsi="Times New Roman" w:cs="Times New Roman"/>
        </w:rPr>
        <w:t>learning</w:t>
      </w:r>
      <w:r>
        <w:rPr>
          <w:rFonts w:ascii="Times New Roman" w:eastAsia="Times New Roman" w:hAnsi="Times New Roman" w:cs="Times New Roman"/>
        </w:rPr>
        <w:t xml:space="preserve"> </w:t>
      </w:r>
      <w:r w:rsidRPr="005B5BA3">
        <w:rPr>
          <w:rFonts w:ascii="Times New Roman" w:eastAsia="Times New Roman" w:hAnsi="Times New Roman" w:cs="Times New Roman"/>
        </w:rPr>
        <w:t>model</w:t>
      </w:r>
      <w:r>
        <w:rPr>
          <w:rFonts w:ascii="Times New Roman" w:eastAsia="Times New Roman" w:hAnsi="Times New Roman" w:cs="Times New Roman"/>
        </w:rPr>
        <w:t xml:space="preserve"> </w:t>
      </w:r>
      <w:r w:rsidRPr="005B5BA3">
        <w:rPr>
          <w:rFonts w:ascii="Times New Roman" w:eastAsia="Times New Roman" w:hAnsi="Times New Roman" w:cs="Times New Roman"/>
        </w:rPr>
        <w:t>in</w:t>
      </w:r>
      <w:r>
        <w:rPr>
          <w:rFonts w:ascii="Times New Roman" w:eastAsia="Times New Roman" w:hAnsi="Times New Roman" w:cs="Times New Roman"/>
        </w:rPr>
        <w:t xml:space="preserve"> </w:t>
      </w:r>
      <w:r w:rsidRPr="005B5BA3">
        <w:rPr>
          <w:rFonts w:ascii="Times New Roman" w:eastAsia="Times New Roman" w:hAnsi="Times New Roman" w:cs="Times New Roman"/>
        </w:rPr>
        <w:t>production</w:t>
      </w:r>
      <w:r w:rsidR="00BF0BB9">
        <w:rPr>
          <w:rFonts w:ascii="Times New Roman" w:eastAsia="Times New Roman" w:hAnsi="Times New Roman" w:cs="Times New Roman"/>
        </w:rPr>
        <w:t xml:space="preserve">—which </w:t>
      </w:r>
      <w:r w:rsidRPr="005B5BA3">
        <w:rPr>
          <w:rFonts w:ascii="Times New Roman" w:eastAsia="Times New Roman" w:hAnsi="Times New Roman" w:cs="Times New Roman"/>
        </w:rPr>
        <w:t>includes</w:t>
      </w:r>
      <w:r>
        <w:rPr>
          <w:rFonts w:ascii="Times New Roman" w:eastAsia="Times New Roman" w:hAnsi="Times New Roman" w:cs="Times New Roman"/>
        </w:rPr>
        <w:t xml:space="preserve"> </w:t>
      </w:r>
      <w:r w:rsidRPr="005B5BA3">
        <w:rPr>
          <w:rFonts w:ascii="Times New Roman" w:eastAsia="Times New Roman" w:hAnsi="Times New Roman" w:cs="Times New Roman"/>
        </w:rPr>
        <w:t>many</w:t>
      </w:r>
      <w:r>
        <w:rPr>
          <w:rFonts w:ascii="Times New Roman" w:eastAsia="Times New Roman" w:hAnsi="Times New Roman" w:cs="Times New Roman"/>
        </w:rPr>
        <w:t xml:space="preserve"> </w:t>
      </w:r>
      <w:r w:rsidRPr="005B5BA3">
        <w:rPr>
          <w:rFonts w:ascii="Times New Roman" w:eastAsia="Times New Roman" w:hAnsi="Times New Roman" w:cs="Times New Roman"/>
        </w:rPr>
        <w:t>steps</w:t>
      </w:r>
      <w:r w:rsidR="00BF0BB9">
        <w:rPr>
          <w:rFonts w:ascii="Times New Roman" w:eastAsia="Times New Roman" w:hAnsi="Times New Roman" w:cs="Times New Roman"/>
        </w:rPr>
        <w:t xml:space="preserve">—from </w:t>
      </w:r>
      <w:r w:rsidRPr="005B5BA3">
        <w:rPr>
          <w:rFonts w:ascii="Times New Roman" w:eastAsia="Times New Roman" w:hAnsi="Times New Roman" w:cs="Times New Roman"/>
        </w:rPr>
        <w:t>machine</w:t>
      </w:r>
      <w:r>
        <w:rPr>
          <w:rFonts w:ascii="Times New Roman" w:eastAsia="Times New Roman" w:hAnsi="Times New Roman" w:cs="Times New Roman"/>
        </w:rPr>
        <w:t xml:space="preserve"> </w:t>
      </w:r>
      <w:r w:rsidRPr="005B5BA3">
        <w:rPr>
          <w:rFonts w:ascii="Times New Roman" w:eastAsia="Times New Roman" w:hAnsi="Times New Roman" w:cs="Times New Roman"/>
        </w:rPr>
        <w:t>learning</w:t>
      </w:r>
      <w:r>
        <w:rPr>
          <w:rFonts w:ascii="Times New Roman" w:eastAsia="Times New Roman" w:hAnsi="Times New Roman" w:cs="Times New Roman"/>
        </w:rPr>
        <w:t xml:space="preserve"> </w:t>
      </w:r>
      <w:r w:rsidRPr="005B5BA3">
        <w:rPr>
          <w:rFonts w:ascii="Times New Roman" w:eastAsia="Times New Roman" w:hAnsi="Times New Roman" w:cs="Times New Roman"/>
        </w:rPr>
        <w:t>practitioners</w:t>
      </w:r>
      <w:r w:rsidR="00BF0BB9">
        <w:rPr>
          <w:rFonts w:ascii="Times New Roman" w:eastAsia="Times New Roman" w:hAnsi="Times New Roman" w:cs="Times New Roman"/>
        </w:rPr>
        <w:t>, in order</w:t>
      </w:r>
      <w:r>
        <w:rPr>
          <w:rFonts w:ascii="Times New Roman" w:eastAsia="Times New Roman" w:hAnsi="Times New Roman" w:cs="Times New Roman"/>
        </w:rPr>
        <w:t xml:space="preserve"> </w:t>
      </w:r>
      <w:r w:rsidRPr="005B5BA3">
        <w:rPr>
          <w:rFonts w:ascii="Times New Roman" w:eastAsia="Times New Roman" w:hAnsi="Times New Roman" w:cs="Times New Roman"/>
        </w:rPr>
        <w:t>to</w:t>
      </w:r>
      <w:r>
        <w:rPr>
          <w:rFonts w:ascii="Times New Roman" w:eastAsia="Times New Roman" w:hAnsi="Times New Roman" w:cs="Times New Roman"/>
        </w:rPr>
        <w:t xml:space="preserve"> </w:t>
      </w:r>
      <w:r w:rsidRPr="005B5BA3">
        <w:rPr>
          <w:rFonts w:ascii="Times New Roman" w:eastAsia="Times New Roman" w:hAnsi="Times New Roman" w:cs="Times New Roman"/>
        </w:rPr>
        <w:t>improve</w:t>
      </w:r>
      <w:r>
        <w:rPr>
          <w:rFonts w:ascii="Times New Roman" w:eastAsia="Times New Roman" w:hAnsi="Times New Roman" w:cs="Times New Roman"/>
        </w:rPr>
        <w:t xml:space="preserve"> </w:t>
      </w:r>
      <w:r w:rsidRPr="005B5BA3">
        <w:rPr>
          <w:rFonts w:ascii="Times New Roman" w:eastAsia="Times New Roman" w:hAnsi="Times New Roman" w:cs="Times New Roman"/>
        </w:rPr>
        <w:t>modeling</w:t>
      </w:r>
      <w:r>
        <w:rPr>
          <w:rFonts w:ascii="Times New Roman" w:eastAsia="Times New Roman" w:hAnsi="Times New Roman" w:cs="Times New Roman"/>
        </w:rPr>
        <w:t xml:space="preserve"> </w:t>
      </w:r>
      <w:r w:rsidRPr="005B5BA3">
        <w:rPr>
          <w:rFonts w:ascii="Times New Roman" w:eastAsia="Times New Roman" w:hAnsi="Times New Roman" w:cs="Times New Roman"/>
        </w:rPr>
        <w:t>speed</w:t>
      </w:r>
      <w:r>
        <w:rPr>
          <w:rFonts w:ascii="Times New Roman" w:eastAsia="Times New Roman" w:hAnsi="Times New Roman" w:cs="Times New Roman"/>
        </w:rPr>
        <w:t xml:space="preserve"> </w:t>
      </w:r>
      <w:r w:rsidRPr="005B5BA3">
        <w:rPr>
          <w:rFonts w:ascii="Times New Roman" w:eastAsia="Times New Roman" w:hAnsi="Times New Roman" w:cs="Times New Roman"/>
        </w:rPr>
        <w:lastRenderedPageBreak/>
        <w:t>and</w:t>
      </w:r>
      <w:r>
        <w:rPr>
          <w:rFonts w:ascii="Times New Roman" w:eastAsia="Times New Roman" w:hAnsi="Times New Roman" w:cs="Times New Roman"/>
        </w:rPr>
        <w:t xml:space="preserve"> </w:t>
      </w:r>
      <w:r w:rsidRPr="005B5BA3">
        <w:rPr>
          <w:rFonts w:ascii="Times New Roman" w:eastAsia="Times New Roman" w:hAnsi="Times New Roman" w:cs="Times New Roman"/>
        </w:rPr>
        <w:t>quality</w:t>
      </w:r>
      <w:r w:rsidR="00BF0BB9">
        <w:rPr>
          <w:rFonts w:ascii="Times New Roman" w:eastAsia="Times New Roman" w:hAnsi="Times New Roman" w:cs="Times New Roman"/>
        </w:rPr>
        <w:t xml:space="preserve">, and </w:t>
      </w:r>
      <w:r w:rsidRPr="005B5BA3">
        <w:rPr>
          <w:rFonts w:ascii="Times New Roman" w:eastAsia="Times New Roman" w:hAnsi="Times New Roman" w:cs="Times New Roman"/>
        </w:rPr>
        <w:t>realiz</w:t>
      </w:r>
      <w:r w:rsidR="00BF0BB9">
        <w:rPr>
          <w:rFonts w:ascii="Times New Roman" w:eastAsia="Times New Roman" w:hAnsi="Times New Roman" w:cs="Times New Roman"/>
        </w:rPr>
        <w:t>e key</w:t>
      </w:r>
      <w:r>
        <w:rPr>
          <w:rFonts w:ascii="Times New Roman" w:eastAsia="Times New Roman" w:hAnsi="Times New Roman" w:cs="Times New Roman"/>
        </w:rPr>
        <w:t xml:space="preserve"> </w:t>
      </w:r>
      <w:r w:rsidRPr="005B5BA3">
        <w:rPr>
          <w:rFonts w:ascii="Times New Roman" w:eastAsia="Times New Roman" w:hAnsi="Times New Roman" w:cs="Times New Roman"/>
        </w:rPr>
        <w:t>benefits</w:t>
      </w:r>
      <w:r>
        <w:rPr>
          <w:rFonts w:ascii="Times New Roman" w:eastAsia="Times New Roman" w:hAnsi="Times New Roman" w:cs="Times New Roman"/>
        </w:rPr>
        <w:t xml:space="preserve"> </w:t>
      </w:r>
      <w:r w:rsidR="00BF0BB9">
        <w:rPr>
          <w:rFonts w:ascii="Times New Roman" w:eastAsia="Times New Roman" w:hAnsi="Times New Roman" w:cs="Times New Roman"/>
        </w:rPr>
        <w:t>like</w:t>
      </w:r>
      <w:r>
        <w:rPr>
          <w:rFonts w:ascii="Times New Roman" w:eastAsia="Times New Roman" w:hAnsi="Times New Roman" w:cs="Times New Roman"/>
        </w:rPr>
        <w:t xml:space="preserve"> </w:t>
      </w:r>
      <w:r w:rsidRPr="005B5BA3">
        <w:rPr>
          <w:rFonts w:ascii="Times New Roman" w:eastAsia="Times New Roman" w:hAnsi="Times New Roman" w:cs="Times New Roman"/>
        </w:rPr>
        <w:t>reproducibility</w:t>
      </w:r>
      <w:r>
        <w:rPr>
          <w:rFonts w:ascii="Times New Roman" w:eastAsia="Times New Roman" w:hAnsi="Times New Roman" w:cs="Times New Roman"/>
        </w:rPr>
        <w:t xml:space="preserve"> </w:t>
      </w:r>
      <w:r w:rsidRPr="005B5BA3">
        <w:rPr>
          <w:rFonts w:ascii="Times New Roman" w:eastAsia="Times New Roman" w:hAnsi="Times New Roman" w:cs="Times New Roman"/>
        </w:rPr>
        <w:t>of</w:t>
      </w:r>
      <w:r>
        <w:rPr>
          <w:rFonts w:ascii="Times New Roman" w:eastAsia="Times New Roman" w:hAnsi="Times New Roman" w:cs="Times New Roman"/>
        </w:rPr>
        <w:t xml:space="preserve"> </w:t>
      </w:r>
      <w:r w:rsidRPr="005B5BA3">
        <w:rPr>
          <w:rFonts w:ascii="Times New Roman" w:eastAsia="Times New Roman" w:hAnsi="Times New Roman" w:cs="Times New Roman"/>
        </w:rPr>
        <w:t>results.</w:t>
      </w:r>
      <w:r w:rsidR="00751226">
        <w:rPr>
          <w:rFonts w:ascii="Times New Roman" w:eastAsia="Times New Roman" w:hAnsi="Times New Roman" w:cs="Times New Roman"/>
        </w:rPr>
        <w:t xml:space="preserve"> The presentation </w:t>
      </w:r>
      <w:r w:rsidR="001D60BC" w:rsidRPr="001D60BC">
        <w:rPr>
          <w:rFonts w:ascii="Times New Roman" w:eastAsia="Times New Roman" w:hAnsi="Times New Roman" w:cs="Times New Roman"/>
        </w:rPr>
        <w:t>describe</w:t>
      </w:r>
      <w:r w:rsidR="00751226">
        <w:rPr>
          <w:rFonts w:ascii="Times New Roman" w:eastAsia="Times New Roman" w:hAnsi="Times New Roman" w:cs="Times New Roman"/>
        </w:rPr>
        <w:t xml:space="preserve">d </w:t>
      </w:r>
      <w:r w:rsidR="001D60BC" w:rsidRPr="001D60BC">
        <w:rPr>
          <w:rFonts w:ascii="Times New Roman" w:eastAsia="Times New Roman" w:hAnsi="Times New Roman" w:cs="Times New Roman"/>
        </w:rPr>
        <w:t>the</w:t>
      </w:r>
      <w:r w:rsidR="00751226">
        <w:rPr>
          <w:rFonts w:ascii="Times New Roman" w:eastAsia="Times New Roman" w:hAnsi="Times New Roman" w:cs="Times New Roman"/>
        </w:rPr>
        <w:t xml:space="preserve"> </w:t>
      </w:r>
      <w:r w:rsidR="001D60BC" w:rsidRPr="001D60BC">
        <w:rPr>
          <w:rFonts w:ascii="Times New Roman" w:eastAsia="Times New Roman" w:hAnsi="Times New Roman" w:cs="Times New Roman"/>
        </w:rPr>
        <w:t>framework</w:t>
      </w:r>
      <w:r w:rsidR="00751226">
        <w:rPr>
          <w:rFonts w:ascii="Times New Roman" w:eastAsia="Times New Roman" w:hAnsi="Times New Roman" w:cs="Times New Roman"/>
        </w:rPr>
        <w:t xml:space="preserve">, which is </w:t>
      </w:r>
      <w:r w:rsidR="001D60BC" w:rsidRPr="001D60BC">
        <w:rPr>
          <w:rFonts w:ascii="Times New Roman" w:eastAsia="Times New Roman" w:hAnsi="Times New Roman" w:cs="Times New Roman"/>
        </w:rPr>
        <w:t>comprised</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of</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four</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main</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components</w:t>
      </w:r>
      <w:r w:rsidR="00751226">
        <w:rPr>
          <w:rFonts w:ascii="Times New Roman" w:eastAsia="Times New Roman" w:hAnsi="Times New Roman" w:cs="Times New Roman"/>
        </w:rPr>
        <w:t>—</w:t>
      </w:r>
      <w:r w:rsidR="00751226" w:rsidRPr="00751226">
        <w:rPr>
          <w:rFonts w:ascii="Times New Roman" w:eastAsia="Times New Roman" w:hAnsi="Times New Roman" w:cs="Times New Roman"/>
          <w:i/>
        </w:rPr>
        <w:t>d</w:t>
      </w:r>
      <w:r w:rsidR="001D60BC" w:rsidRPr="00751226">
        <w:rPr>
          <w:rFonts w:ascii="Times New Roman" w:eastAsia="Times New Roman" w:hAnsi="Times New Roman" w:cs="Times New Roman"/>
          <w:i/>
        </w:rPr>
        <w:t>ata, feature, scoring</w:t>
      </w:r>
      <w:r w:rsidR="001D60BC" w:rsidRPr="001D60BC">
        <w:rPr>
          <w:rFonts w:ascii="Times New Roman" w:eastAsia="Times New Roman" w:hAnsi="Times New Roman" w:cs="Times New Roman"/>
        </w:rPr>
        <w:t>,</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and</w:t>
      </w:r>
      <w:r w:rsidR="001D60BC">
        <w:rPr>
          <w:rFonts w:ascii="Times New Roman" w:eastAsia="Times New Roman" w:hAnsi="Times New Roman" w:cs="Times New Roman"/>
        </w:rPr>
        <w:t xml:space="preserve"> </w:t>
      </w:r>
      <w:r w:rsidR="001D60BC" w:rsidRPr="00751226">
        <w:rPr>
          <w:rFonts w:ascii="Times New Roman" w:eastAsia="Times New Roman" w:hAnsi="Times New Roman" w:cs="Times New Roman"/>
          <w:i/>
        </w:rPr>
        <w:t>evaluation</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layers</w:t>
      </w:r>
      <w:r w:rsidR="00751226">
        <w:rPr>
          <w:rFonts w:ascii="Times New Roman" w:eastAsia="Times New Roman" w:hAnsi="Times New Roman" w:cs="Times New Roman"/>
        </w:rPr>
        <w:t xml:space="preserve">—which </w:t>
      </w:r>
      <w:r w:rsidR="001D60BC" w:rsidRPr="001D60BC">
        <w:rPr>
          <w:rFonts w:ascii="Times New Roman" w:eastAsia="Times New Roman" w:hAnsi="Times New Roman" w:cs="Times New Roman"/>
        </w:rPr>
        <w:t>are</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themselves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comprised</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of</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well</w:t>
      </w:r>
      <w:r w:rsidR="00751226">
        <w:rPr>
          <w:rFonts w:ascii="Times New Roman" w:eastAsia="Times New Roman" w:hAnsi="Times New Roman" w:cs="Times New Roman"/>
        </w:rPr>
        <w:t>-</w:t>
      </w:r>
      <w:r w:rsidR="001D60BC" w:rsidRPr="001D60BC">
        <w:rPr>
          <w:rFonts w:ascii="Times New Roman" w:eastAsia="Times New Roman" w:hAnsi="Times New Roman" w:cs="Times New Roman"/>
        </w:rPr>
        <w:t>defined</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transformations.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This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enables</w:t>
      </w:r>
      <w:r w:rsidR="001D60BC">
        <w:rPr>
          <w:rFonts w:ascii="Times New Roman" w:eastAsia="Times New Roman" w:hAnsi="Times New Roman" w:cs="Times New Roman"/>
        </w:rPr>
        <w:t xml:space="preserve"> </w:t>
      </w:r>
      <w:r w:rsidR="00751226">
        <w:rPr>
          <w:rFonts w:ascii="Times New Roman" w:eastAsia="Times New Roman" w:hAnsi="Times New Roman" w:cs="Times New Roman"/>
        </w:rPr>
        <w:t>exact</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replicat</w:t>
      </w:r>
      <w:r w:rsidR="00751226">
        <w:rPr>
          <w:rFonts w:ascii="Times New Roman" w:eastAsia="Times New Roman" w:hAnsi="Times New Roman" w:cs="Times New Roman"/>
        </w:rPr>
        <w:t xml:space="preserve">ion of </w:t>
      </w:r>
      <w:r w:rsidR="001D60BC" w:rsidRPr="001D60BC">
        <w:rPr>
          <w:rFonts w:ascii="Times New Roman" w:eastAsia="Times New Roman" w:hAnsi="Times New Roman" w:cs="Times New Roman"/>
        </w:rPr>
        <w:t>model</w:t>
      </w:r>
      <w:r w:rsidR="00751226">
        <w:rPr>
          <w:rFonts w:ascii="Times New Roman" w:eastAsia="Times New Roman" w:hAnsi="Times New Roman" w:cs="Times New Roman"/>
        </w:rPr>
        <w:t>s</w:t>
      </w:r>
      <w:r w:rsidR="001D60BC" w:rsidRPr="001D60BC">
        <w:rPr>
          <w:rFonts w:ascii="Times New Roman" w:eastAsia="Times New Roman" w:hAnsi="Times New Roman" w:cs="Times New Roman"/>
        </w:rPr>
        <w:t>,</w:t>
      </w:r>
      <w:r w:rsidR="001D60BC">
        <w:rPr>
          <w:rFonts w:ascii="Times New Roman" w:eastAsia="Times New Roman" w:hAnsi="Times New Roman" w:cs="Times New Roman"/>
        </w:rPr>
        <w:t xml:space="preserve"> </w:t>
      </w:r>
      <w:r w:rsidR="00751226">
        <w:rPr>
          <w:rFonts w:ascii="Times New Roman" w:eastAsia="Times New Roman" w:hAnsi="Times New Roman" w:cs="Times New Roman"/>
        </w:rPr>
        <w:t>and the</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reuse</w:t>
      </w:r>
      <w:r w:rsidR="001D60BC">
        <w:rPr>
          <w:rFonts w:ascii="Times New Roman" w:eastAsia="Times New Roman" w:hAnsi="Times New Roman" w:cs="Times New Roman"/>
        </w:rPr>
        <w:t xml:space="preserve"> </w:t>
      </w:r>
      <w:r w:rsidR="00751226">
        <w:rPr>
          <w:rFonts w:ascii="Times New Roman" w:eastAsia="Times New Roman" w:hAnsi="Times New Roman" w:cs="Times New Roman"/>
        </w:rPr>
        <w:t>of</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transformations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across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different</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models.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As</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a</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result,</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the</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platform</w:t>
      </w:r>
      <w:r w:rsidR="001D60BC">
        <w:rPr>
          <w:rFonts w:ascii="Times New Roman" w:eastAsia="Times New Roman" w:hAnsi="Times New Roman" w:cs="Times New Roman"/>
        </w:rPr>
        <w:t xml:space="preserve"> </w:t>
      </w:r>
      <w:r w:rsidR="00751226">
        <w:rPr>
          <w:rFonts w:ascii="Times New Roman" w:eastAsia="Times New Roman" w:hAnsi="Times New Roman" w:cs="Times New Roman"/>
        </w:rPr>
        <w:t>can</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dramatically</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increase</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the</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speed</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of</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both</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offline</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and</w:t>
      </w:r>
      <w:r w:rsidR="001D60BC">
        <w:rPr>
          <w:rFonts w:ascii="Times New Roman" w:eastAsia="Times New Roman" w:hAnsi="Times New Roman" w:cs="Times New Roman"/>
        </w:rPr>
        <w:t xml:space="preserve"> </w:t>
      </w:r>
      <w:r w:rsidR="001D60BC" w:rsidRPr="001D60BC">
        <w:rPr>
          <w:rFonts w:ascii="Times New Roman" w:eastAsia="Times New Roman" w:hAnsi="Times New Roman" w:cs="Times New Roman"/>
        </w:rPr>
        <w:t>online experimentation while also ensuring model reproducibility.</w:t>
      </w:r>
    </w:p>
    <w:p w14:paraId="1402B8EC" w14:textId="477CE6D0" w:rsidR="0094325F" w:rsidRDefault="0094325F" w:rsidP="001D60BC">
      <w:pPr>
        <w:rPr>
          <w:rFonts w:ascii="Times New Roman" w:eastAsia="Times New Roman" w:hAnsi="Times New Roman" w:cs="Times New Roman"/>
        </w:rPr>
      </w:pPr>
    </w:p>
    <w:p w14:paraId="1DAF926E" w14:textId="7634192E" w:rsidR="0094325F" w:rsidRDefault="00390EBA" w:rsidP="00390EBA">
      <w:pPr>
        <w:rPr>
          <w:rFonts w:ascii="Times New Roman" w:eastAsia="Times New Roman" w:hAnsi="Times New Roman" w:cs="Times New Roman"/>
        </w:rPr>
      </w:pPr>
      <w:r>
        <w:rPr>
          <w:rFonts w:ascii="Times New Roman" w:eastAsia="Times New Roman" w:hAnsi="Times New Roman" w:cs="Times New Roman"/>
        </w:rPr>
        <w:t xml:space="preserve">The third presentation was on </w:t>
      </w:r>
      <w:hyperlink r:id="rId15" w:history="1">
        <w:r w:rsidRPr="00B019AE">
          <w:rPr>
            <w:rStyle w:val="Hyperlink"/>
            <w:rFonts w:ascii="Times New Roman" w:eastAsia="Times New Roman" w:hAnsi="Times New Roman" w:cs="Times New Roman"/>
            <w:i/>
          </w:rPr>
          <w:t>“Knowledge Aggregation via Epsilon Model Spaces”</w:t>
        </w:r>
      </w:hyperlink>
      <w:r>
        <w:rPr>
          <w:rFonts w:ascii="Times New Roman" w:eastAsia="Times New Roman" w:hAnsi="Times New Roman" w:cs="Times New Roman"/>
        </w:rPr>
        <w:t xml:space="preserve"> by Neel Guha </w:t>
      </w:r>
      <w:r w:rsidR="00567BC8">
        <w:rPr>
          <w:rFonts w:ascii="Times New Roman" w:eastAsia="Times New Roman" w:hAnsi="Times New Roman" w:cs="Times New Roman"/>
        </w:rPr>
        <w:t>who presented work done while he was a student at</w:t>
      </w:r>
      <w:r>
        <w:rPr>
          <w:rFonts w:ascii="Times New Roman" w:eastAsia="Times New Roman" w:hAnsi="Times New Roman" w:cs="Times New Roman"/>
        </w:rPr>
        <w:t xml:space="preserve"> Stanford University.</w:t>
      </w:r>
      <w:r w:rsidRPr="00390EBA">
        <w:rPr>
          <w:rFonts w:ascii="Times New Roman" w:eastAsia="Times New Roman" w:hAnsi="Times New Roman" w:cs="Times New Roman"/>
        </w:rPr>
        <w:t xml:space="preserve"> </w:t>
      </w:r>
      <w:r w:rsidR="00706FBB">
        <w:rPr>
          <w:rFonts w:ascii="Times New Roman" w:eastAsia="Times New Roman" w:hAnsi="Times New Roman" w:cs="Times New Roman"/>
        </w:rPr>
        <w:t xml:space="preserve">This work tackles scenarios where the </w:t>
      </w:r>
      <w:r w:rsidR="00706FBB" w:rsidRPr="00706FBB">
        <w:rPr>
          <w:rFonts w:ascii="Times New Roman" w:eastAsia="Times New Roman" w:hAnsi="Times New Roman" w:cs="Times New Roman"/>
        </w:rPr>
        <w:t>machine learning</w:t>
      </w:r>
      <w:r w:rsidR="00706FBB">
        <w:rPr>
          <w:rFonts w:ascii="Times New Roman" w:eastAsia="Times New Roman" w:hAnsi="Times New Roman" w:cs="Times New Roman"/>
        </w:rPr>
        <w:t xml:space="preserve"> task</w:t>
      </w:r>
      <w:r w:rsidR="00706FBB" w:rsidRPr="00706FBB">
        <w:rPr>
          <w:rFonts w:ascii="Times New Roman" w:eastAsia="Times New Roman" w:hAnsi="Times New Roman" w:cs="Times New Roman"/>
        </w:rPr>
        <w:t xml:space="preserve"> is divided</w:t>
      </w:r>
      <w:r w:rsidR="00706FBB">
        <w:rPr>
          <w:rFonts w:ascii="Times New Roman" w:eastAsia="Times New Roman" w:hAnsi="Times New Roman" w:cs="Times New Roman"/>
        </w:rPr>
        <w:t xml:space="preserve"> </w:t>
      </w:r>
      <w:r w:rsidR="00706FBB" w:rsidRPr="00706FBB">
        <w:rPr>
          <w:rFonts w:ascii="Times New Roman" w:eastAsia="Times New Roman" w:hAnsi="Times New Roman" w:cs="Times New Roman"/>
        </w:rPr>
        <w:t>over multiple agents, where each agent learns a di</w:t>
      </w:r>
      <w:r w:rsidR="00706FBB">
        <w:rPr>
          <w:rFonts w:ascii="Times New Roman" w:eastAsia="Times New Roman" w:hAnsi="Times New Roman" w:cs="Times New Roman"/>
        </w:rPr>
        <w:t>ff</w:t>
      </w:r>
      <w:r w:rsidR="00706FBB" w:rsidRPr="00706FBB">
        <w:rPr>
          <w:rFonts w:ascii="Times New Roman" w:eastAsia="Times New Roman" w:hAnsi="Times New Roman" w:cs="Times New Roman"/>
        </w:rPr>
        <w:t>erent</w:t>
      </w:r>
      <w:r w:rsidR="00706FBB">
        <w:rPr>
          <w:rFonts w:ascii="Times New Roman" w:eastAsia="Times New Roman" w:hAnsi="Times New Roman" w:cs="Times New Roman"/>
        </w:rPr>
        <w:t xml:space="preserve"> </w:t>
      </w:r>
      <w:r w:rsidR="00706FBB" w:rsidRPr="00706FBB">
        <w:rPr>
          <w:rFonts w:ascii="Times New Roman" w:eastAsia="Times New Roman" w:hAnsi="Times New Roman" w:cs="Times New Roman"/>
        </w:rPr>
        <w:t>task and/or learns from a di</w:t>
      </w:r>
      <w:r w:rsidR="00706FBB">
        <w:rPr>
          <w:rFonts w:ascii="Times New Roman" w:eastAsia="Times New Roman" w:hAnsi="Times New Roman" w:cs="Times New Roman"/>
        </w:rPr>
        <w:t>ff</w:t>
      </w:r>
      <w:r w:rsidR="00706FBB" w:rsidRPr="00706FBB">
        <w:rPr>
          <w:rFonts w:ascii="Times New Roman" w:eastAsia="Times New Roman" w:hAnsi="Times New Roman" w:cs="Times New Roman"/>
        </w:rPr>
        <w:t>erent dataset</w:t>
      </w:r>
      <w:r w:rsidR="00706FBB">
        <w:rPr>
          <w:rFonts w:ascii="Times New Roman" w:eastAsia="Times New Roman" w:hAnsi="Times New Roman" w:cs="Times New Roman"/>
        </w:rPr>
        <w:t>, which is a situation that can occur in many practical applications</w:t>
      </w:r>
      <w:r w:rsidR="00706FBB" w:rsidRPr="00706FBB">
        <w:rPr>
          <w:rFonts w:ascii="Times New Roman" w:eastAsia="Times New Roman" w:hAnsi="Times New Roman" w:cs="Times New Roman"/>
        </w:rPr>
        <w:t xml:space="preserve">.  </w:t>
      </w:r>
      <w:r w:rsidR="00706FBB">
        <w:rPr>
          <w:rFonts w:ascii="Times New Roman" w:eastAsia="Times New Roman" w:hAnsi="Times New Roman" w:cs="Times New Roman"/>
        </w:rPr>
        <w:t xml:space="preserve">The </w:t>
      </w:r>
      <w:r w:rsidR="00706FBB" w:rsidRPr="00706FBB">
        <w:rPr>
          <w:rFonts w:ascii="Times New Roman" w:eastAsia="Times New Roman" w:hAnsi="Times New Roman" w:cs="Times New Roman"/>
          <w:i/>
        </w:rPr>
        <w:t>Epsilon Model Spaces (EMS),</w:t>
      </w:r>
      <w:r w:rsidR="00706FBB" w:rsidRPr="00706FBB">
        <w:rPr>
          <w:rFonts w:ascii="Times New Roman" w:eastAsia="Times New Roman" w:hAnsi="Times New Roman" w:cs="Times New Roman"/>
        </w:rPr>
        <w:t xml:space="preserve"> framework </w:t>
      </w:r>
      <w:r w:rsidR="00706FBB">
        <w:rPr>
          <w:rFonts w:ascii="Times New Roman" w:eastAsia="Times New Roman" w:hAnsi="Times New Roman" w:cs="Times New Roman"/>
        </w:rPr>
        <w:t xml:space="preserve">that was presented learns </w:t>
      </w:r>
      <w:r w:rsidR="00706FBB" w:rsidRPr="00706FBB">
        <w:rPr>
          <w:rFonts w:ascii="Times New Roman" w:eastAsia="Times New Roman" w:hAnsi="Times New Roman" w:cs="Times New Roman"/>
        </w:rPr>
        <w:t>a</w:t>
      </w:r>
      <w:r w:rsidR="00706FBB">
        <w:rPr>
          <w:rFonts w:ascii="Times New Roman" w:eastAsia="Times New Roman" w:hAnsi="Times New Roman" w:cs="Times New Roman"/>
        </w:rPr>
        <w:t xml:space="preserve"> </w:t>
      </w:r>
      <w:r w:rsidR="00706FBB" w:rsidRPr="00706FBB">
        <w:rPr>
          <w:rFonts w:ascii="Times New Roman" w:eastAsia="Times New Roman" w:hAnsi="Times New Roman" w:cs="Times New Roman"/>
        </w:rPr>
        <w:t>global model by aggregating local learnings performed by</w:t>
      </w:r>
      <w:r w:rsidR="00706FBB">
        <w:rPr>
          <w:rFonts w:ascii="Times New Roman" w:eastAsia="Times New Roman" w:hAnsi="Times New Roman" w:cs="Times New Roman"/>
        </w:rPr>
        <w:t xml:space="preserve"> </w:t>
      </w:r>
      <w:r w:rsidR="00706FBB" w:rsidRPr="00706FBB">
        <w:rPr>
          <w:rFonts w:ascii="Times New Roman" w:eastAsia="Times New Roman" w:hAnsi="Times New Roman" w:cs="Times New Roman"/>
        </w:rPr>
        <w:t>each agent.</w:t>
      </w:r>
      <w:r w:rsidR="00706FBB">
        <w:rPr>
          <w:rFonts w:ascii="Times New Roman" w:eastAsia="Times New Roman" w:hAnsi="Times New Roman" w:cs="Times New Roman"/>
        </w:rPr>
        <w:t xml:space="preserve"> </w:t>
      </w:r>
      <w:r w:rsidRPr="00390EBA">
        <w:rPr>
          <w:rFonts w:ascii="Times New Roman" w:eastAsia="Times New Roman" w:hAnsi="Times New Roman" w:cs="Times New Roman"/>
        </w:rPr>
        <w:t>This approach forgoes sharing of data between</w:t>
      </w:r>
      <w:r w:rsidR="00706FBB">
        <w:rPr>
          <w:rFonts w:ascii="Times New Roman" w:eastAsia="Times New Roman" w:hAnsi="Times New Roman" w:cs="Times New Roman"/>
        </w:rPr>
        <w:t xml:space="preserve"> </w:t>
      </w:r>
      <w:r w:rsidRPr="00390EBA">
        <w:rPr>
          <w:rFonts w:ascii="Times New Roman" w:eastAsia="Times New Roman" w:hAnsi="Times New Roman" w:cs="Times New Roman"/>
        </w:rPr>
        <w:t>agents, makes no assumptions on the distribution of data</w:t>
      </w:r>
      <w:r w:rsidR="00706FBB">
        <w:rPr>
          <w:rFonts w:ascii="Times New Roman" w:eastAsia="Times New Roman" w:hAnsi="Times New Roman" w:cs="Times New Roman"/>
        </w:rPr>
        <w:t xml:space="preserve"> </w:t>
      </w:r>
      <w:r w:rsidRPr="00390EBA">
        <w:rPr>
          <w:rFonts w:ascii="Times New Roman" w:eastAsia="Times New Roman" w:hAnsi="Times New Roman" w:cs="Times New Roman"/>
        </w:rPr>
        <w:t>across agents, and requires minimal communication between</w:t>
      </w:r>
      <w:r w:rsidR="00706FBB">
        <w:rPr>
          <w:rFonts w:ascii="Times New Roman" w:eastAsia="Times New Roman" w:hAnsi="Times New Roman" w:cs="Times New Roman"/>
        </w:rPr>
        <w:t xml:space="preserve"> </w:t>
      </w:r>
      <w:r w:rsidRPr="00390EBA">
        <w:rPr>
          <w:rFonts w:ascii="Times New Roman" w:eastAsia="Times New Roman" w:hAnsi="Times New Roman" w:cs="Times New Roman"/>
        </w:rPr>
        <w:t xml:space="preserve">agents. Experiments </w:t>
      </w:r>
      <w:r w:rsidR="00706FBB">
        <w:rPr>
          <w:rFonts w:ascii="Times New Roman" w:eastAsia="Times New Roman" w:hAnsi="Times New Roman" w:cs="Times New Roman"/>
        </w:rPr>
        <w:t xml:space="preserve">were performed </w:t>
      </w:r>
      <w:r w:rsidRPr="00390EBA">
        <w:rPr>
          <w:rFonts w:ascii="Times New Roman" w:eastAsia="Times New Roman" w:hAnsi="Times New Roman" w:cs="Times New Roman"/>
        </w:rPr>
        <w:t>on the MNIST dataset</w:t>
      </w:r>
      <w:r w:rsidR="00706FBB">
        <w:rPr>
          <w:rFonts w:ascii="Times New Roman" w:eastAsia="Times New Roman" w:hAnsi="Times New Roman" w:cs="Times New Roman"/>
        </w:rPr>
        <w:t>,</w:t>
      </w:r>
      <w:r w:rsidRPr="00390EBA">
        <w:rPr>
          <w:rFonts w:ascii="Times New Roman" w:eastAsia="Times New Roman" w:hAnsi="Times New Roman" w:cs="Times New Roman"/>
        </w:rPr>
        <w:t xml:space="preserve"> provid</w:t>
      </w:r>
      <w:r w:rsidR="00706FBB">
        <w:rPr>
          <w:rFonts w:ascii="Times New Roman" w:eastAsia="Times New Roman" w:hAnsi="Times New Roman" w:cs="Times New Roman"/>
        </w:rPr>
        <w:t>ing</w:t>
      </w:r>
      <w:r w:rsidRPr="00390EBA">
        <w:rPr>
          <w:rFonts w:ascii="Times New Roman" w:eastAsia="Times New Roman" w:hAnsi="Times New Roman" w:cs="Times New Roman"/>
        </w:rPr>
        <w:t xml:space="preserve"> a validation of </w:t>
      </w:r>
      <w:r w:rsidR="00706FBB">
        <w:rPr>
          <w:rFonts w:ascii="Times New Roman" w:eastAsia="Times New Roman" w:hAnsi="Times New Roman" w:cs="Times New Roman"/>
        </w:rPr>
        <w:t>the</w:t>
      </w:r>
      <w:r w:rsidRPr="00390EBA">
        <w:rPr>
          <w:rFonts w:ascii="Times New Roman" w:eastAsia="Times New Roman" w:hAnsi="Times New Roman" w:cs="Times New Roman"/>
        </w:rPr>
        <w:t xml:space="preserve"> methods </w:t>
      </w:r>
      <w:r w:rsidR="00706FBB">
        <w:rPr>
          <w:rFonts w:ascii="Times New Roman" w:eastAsia="Times New Roman" w:hAnsi="Times New Roman" w:cs="Times New Roman"/>
        </w:rPr>
        <w:t>used f</w:t>
      </w:r>
      <w:r w:rsidRPr="00390EBA">
        <w:rPr>
          <w:rFonts w:ascii="Times New Roman" w:eastAsia="Times New Roman" w:hAnsi="Times New Roman" w:cs="Times New Roman"/>
        </w:rPr>
        <w:t>or both shallow and deep aggregate</w:t>
      </w:r>
      <w:r w:rsidR="00706FBB">
        <w:rPr>
          <w:rFonts w:ascii="Times New Roman" w:eastAsia="Times New Roman" w:hAnsi="Times New Roman" w:cs="Times New Roman"/>
        </w:rPr>
        <w:t xml:space="preserve"> </w:t>
      </w:r>
      <w:r w:rsidRPr="00390EBA">
        <w:rPr>
          <w:rFonts w:ascii="Times New Roman" w:eastAsia="Times New Roman" w:hAnsi="Times New Roman" w:cs="Times New Roman"/>
        </w:rPr>
        <w:t>models.</w:t>
      </w:r>
      <w:r w:rsidR="001D0E5C">
        <w:rPr>
          <w:rFonts w:ascii="Times New Roman" w:eastAsia="Times New Roman" w:hAnsi="Times New Roman" w:cs="Times New Roman"/>
        </w:rPr>
        <w:t xml:space="preserve"> EMS is </w:t>
      </w:r>
      <w:r w:rsidRPr="00390EBA">
        <w:rPr>
          <w:rFonts w:ascii="Times New Roman" w:eastAsia="Times New Roman" w:hAnsi="Times New Roman" w:cs="Times New Roman"/>
        </w:rPr>
        <w:t>among the first to lay out a</w:t>
      </w:r>
      <w:r w:rsidR="001D0E5C">
        <w:rPr>
          <w:rFonts w:ascii="Times New Roman" w:eastAsia="Times New Roman" w:hAnsi="Times New Roman" w:cs="Times New Roman"/>
        </w:rPr>
        <w:t xml:space="preserve"> </w:t>
      </w:r>
      <w:r w:rsidRPr="00390EBA">
        <w:rPr>
          <w:rFonts w:ascii="Times New Roman" w:eastAsia="Times New Roman" w:hAnsi="Times New Roman" w:cs="Times New Roman"/>
        </w:rPr>
        <w:t>general methodology for “combining” distinct models.</w:t>
      </w:r>
      <w:r w:rsidR="001D0E5C">
        <w:rPr>
          <w:rFonts w:ascii="Times New Roman" w:eastAsia="Times New Roman" w:hAnsi="Times New Roman" w:cs="Times New Roman"/>
        </w:rPr>
        <w:t xml:space="preserve"> The E</w:t>
      </w:r>
      <w:r w:rsidRPr="00390EBA">
        <w:rPr>
          <w:rFonts w:ascii="Times New Roman" w:eastAsia="Times New Roman" w:hAnsi="Times New Roman" w:cs="Times New Roman"/>
        </w:rPr>
        <w:t xml:space="preserve">MS </w:t>
      </w:r>
      <w:r w:rsidR="001D0E5C">
        <w:rPr>
          <w:rFonts w:ascii="Times New Roman" w:eastAsia="Times New Roman" w:hAnsi="Times New Roman" w:cs="Times New Roman"/>
        </w:rPr>
        <w:t xml:space="preserve">approach </w:t>
      </w:r>
      <w:r w:rsidRPr="00390EBA">
        <w:rPr>
          <w:rFonts w:ascii="Times New Roman" w:eastAsia="Times New Roman" w:hAnsi="Times New Roman" w:cs="Times New Roman"/>
        </w:rPr>
        <w:t xml:space="preserve">could help </w:t>
      </w:r>
      <w:r w:rsidR="001D0E5C">
        <w:rPr>
          <w:rFonts w:ascii="Times New Roman" w:eastAsia="Times New Roman" w:hAnsi="Times New Roman" w:cs="Times New Roman"/>
        </w:rPr>
        <w:t>in future by</w:t>
      </w:r>
      <w:r w:rsidRPr="00390EBA">
        <w:rPr>
          <w:rFonts w:ascii="Times New Roman" w:eastAsia="Times New Roman" w:hAnsi="Times New Roman" w:cs="Times New Roman"/>
        </w:rPr>
        <w:t xml:space="preserve"> </w:t>
      </w:r>
      <w:r w:rsidR="001D0E5C">
        <w:rPr>
          <w:rFonts w:ascii="Times New Roman" w:eastAsia="Times New Roman" w:hAnsi="Times New Roman" w:cs="Times New Roman"/>
        </w:rPr>
        <w:t xml:space="preserve">allowing the </w:t>
      </w:r>
      <w:r w:rsidRPr="00390EBA">
        <w:rPr>
          <w:rFonts w:ascii="Times New Roman" w:eastAsia="Times New Roman" w:hAnsi="Times New Roman" w:cs="Times New Roman"/>
        </w:rPr>
        <w:t>develop</w:t>
      </w:r>
      <w:r w:rsidR="001D0E5C">
        <w:rPr>
          <w:rFonts w:ascii="Times New Roman" w:eastAsia="Times New Roman" w:hAnsi="Times New Roman" w:cs="Times New Roman"/>
        </w:rPr>
        <w:t>ment of</w:t>
      </w:r>
      <w:r w:rsidRPr="00390EBA">
        <w:rPr>
          <w:rFonts w:ascii="Times New Roman" w:eastAsia="Times New Roman" w:hAnsi="Times New Roman" w:cs="Times New Roman"/>
        </w:rPr>
        <w:t xml:space="preserve"> “libraries” of models</w:t>
      </w:r>
      <w:r w:rsidR="001D0E5C">
        <w:rPr>
          <w:rFonts w:ascii="Times New Roman" w:eastAsia="Times New Roman" w:hAnsi="Times New Roman" w:cs="Times New Roman"/>
        </w:rPr>
        <w:t xml:space="preserve"> that </w:t>
      </w:r>
      <w:r w:rsidRPr="00390EBA">
        <w:rPr>
          <w:rFonts w:ascii="Times New Roman" w:eastAsia="Times New Roman" w:hAnsi="Times New Roman" w:cs="Times New Roman"/>
        </w:rPr>
        <w:t>could act as building blocks when learning</w:t>
      </w:r>
      <w:r w:rsidR="001D0E5C">
        <w:rPr>
          <w:rFonts w:ascii="Times New Roman" w:eastAsia="Times New Roman" w:hAnsi="Times New Roman" w:cs="Times New Roman"/>
        </w:rPr>
        <w:t xml:space="preserve"> </w:t>
      </w:r>
      <w:r w:rsidRPr="00390EBA">
        <w:rPr>
          <w:rFonts w:ascii="Times New Roman" w:eastAsia="Times New Roman" w:hAnsi="Times New Roman" w:cs="Times New Roman"/>
        </w:rPr>
        <w:t>new models.</w:t>
      </w:r>
    </w:p>
    <w:p w14:paraId="34439966" w14:textId="20609C53" w:rsidR="001626CF" w:rsidRDefault="001626CF" w:rsidP="00390EBA">
      <w:pPr>
        <w:rPr>
          <w:rFonts w:ascii="Times New Roman" w:eastAsia="Times New Roman" w:hAnsi="Times New Roman" w:cs="Times New Roman"/>
        </w:rPr>
      </w:pPr>
    </w:p>
    <w:p w14:paraId="365A8163" w14:textId="423AE5C0" w:rsidR="001626CF" w:rsidRPr="001626CF" w:rsidRDefault="001626CF" w:rsidP="001626CF">
      <w:pPr>
        <w:rPr>
          <w:rFonts w:ascii="Times New Roman" w:eastAsia="Times New Roman" w:hAnsi="Times New Roman" w:cs="Times New Roman"/>
        </w:rPr>
      </w:pPr>
      <w:r>
        <w:rPr>
          <w:rFonts w:ascii="Times New Roman" w:eastAsia="Times New Roman" w:hAnsi="Times New Roman" w:cs="Times New Roman"/>
        </w:rPr>
        <w:t xml:space="preserve">The fourth talk was by Microsoft on </w:t>
      </w:r>
      <w:hyperlink r:id="rId16" w:history="1">
        <w:r w:rsidRPr="00B019AE">
          <w:rPr>
            <w:rStyle w:val="Hyperlink"/>
            <w:rFonts w:ascii="Times New Roman" w:eastAsia="Times New Roman" w:hAnsi="Times New Roman" w:cs="Times New Roman"/>
            <w:i/>
          </w:rPr>
          <w:t>“An Open Platform for Model Discoverability”,</w:t>
        </w:r>
      </w:hyperlink>
      <w:r>
        <w:rPr>
          <w:rFonts w:ascii="Times New Roman" w:eastAsia="Times New Roman" w:hAnsi="Times New Roman" w:cs="Times New Roman"/>
          <w:i/>
        </w:rPr>
        <w:t xml:space="preserve"> </w:t>
      </w:r>
      <w:r>
        <w:rPr>
          <w:rFonts w:ascii="Times New Roman" w:eastAsia="Times New Roman" w:hAnsi="Times New Roman" w:cs="Times New Roman"/>
        </w:rPr>
        <w:t xml:space="preserve">presented by </w:t>
      </w:r>
      <w:r w:rsidRPr="001626CF">
        <w:rPr>
          <w:rFonts w:ascii="Times New Roman" w:eastAsia="Times New Roman" w:hAnsi="Times New Roman" w:cs="Times New Roman"/>
        </w:rPr>
        <w:t>Yasin Hajizadeh</w:t>
      </w:r>
      <w:r>
        <w:rPr>
          <w:rFonts w:ascii="Times New Roman" w:eastAsia="Times New Roman" w:hAnsi="Times New Roman" w:cs="Times New Roman"/>
        </w:rPr>
        <w:t>, on behalf of co-authors Vani Mandava and Amit Arora.</w:t>
      </w:r>
    </w:p>
    <w:p w14:paraId="3559CD75" w14:textId="38D7B56F" w:rsidR="001626CF" w:rsidRDefault="001626CF" w:rsidP="001626CF">
      <w:pPr>
        <w:rPr>
          <w:rFonts w:ascii="Times New Roman" w:eastAsia="Times New Roman" w:hAnsi="Times New Roman" w:cs="Times New Roman"/>
        </w:rPr>
      </w:pPr>
      <w:r>
        <w:rPr>
          <w:rFonts w:ascii="Times New Roman" w:eastAsia="Times New Roman" w:hAnsi="Times New Roman" w:cs="Times New Roman"/>
        </w:rPr>
        <w:t xml:space="preserve">Recognizing that the need to </w:t>
      </w:r>
      <w:r w:rsidRPr="001626CF">
        <w:rPr>
          <w:rFonts w:ascii="Times New Roman" w:eastAsia="Times New Roman" w:hAnsi="Times New Roman" w:cs="Times New Roman"/>
        </w:rPr>
        <w:t>rapid</w:t>
      </w:r>
      <w:r>
        <w:rPr>
          <w:rFonts w:ascii="Times New Roman" w:eastAsia="Times New Roman" w:hAnsi="Times New Roman" w:cs="Times New Roman"/>
        </w:rPr>
        <w:t>ly</w:t>
      </w:r>
      <w:r w:rsidRPr="001626CF">
        <w:rPr>
          <w:rFonts w:ascii="Times New Roman" w:eastAsia="Times New Roman" w:hAnsi="Times New Roman" w:cs="Times New Roman"/>
        </w:rPr>
        <w:t xml:space="preserve"> experiment, share and enable collaboration at scale</w:t>
      </w:r>
      <w:r w:rsidR="00B019AE">
        <w:rPr>
          <w:rFonts w:ascii="Times New Roman" w:eastAsia="Times New Roman" w:hAnsi="Times New Roman" w:cs="Times New Roman"/>
        </w:rPr>
        <w:t xml:space="preserve"> </w:t>
      </w:r>
      <w:r w:rsidRPr="001626CF">
        <w:rPr>
          <w:rFonts w:ascii="Times New Roman" w:eastAsia="Times New Roman" w:hAnsi="Times New Roman" w:cs="Times New Roman"/>
        </w:rPr>
        <w:t>between a fast-growing community of machine learning experts</w:t>
      </w:r>
      <w:r w:rsidR="005B5A04">
        <w:rPr>
          <w:rFonts w:ascii="Times New Roman" w:eastAsia="Times New Roman" w:hAnsi="Times New Roman" w:cs="Times New Roman"/>
        </w:rPr>
        <w:t xml:space="preserve"> </w:t>
      </w:r>
      <w:r w:rsidRPr="001626CF">
        <w:rPr>
          <w:rFonts w:ascii="Times New Roman" w:eastAsia="Times New Roman" w:hAnsi="Times New Roman" w:cs="Times New Roman"/>
        </w:rPr>
        <w:t>and domain</w:t>
      </w:r>
      <w:r>
        <w:rPr>
          <w:rFonts w:ascii="Times New Roman" w:eastAsia="Times New Roman" w:hAnsi="Times New Roman" w:cs="Times New Roman"/>
        </w:rPr>
        <w:t xml:space="preserve"> e</w:t>
      </w:r>
      <w:r w:rsidRPr="001626CF">
        <w:rPr>
          <w:rFonts w:ascii="Times New Roman" w:eastAsia="Times New Roman" w:hAnsi="Times New Roman" w:cs="Times New Roman"/>
        </w:rPr>
        <w:t>xperts has created an acute need for a platform for management, discoverability</w:t>
      </w:r>
      <w:r>
        <w:rPr>
          <w:rFonts w:ascii="Times New Roman" w:eastAsia="Times New Roman" w:hAnsi="Times New Roman" w:cs="Times New Roman"/>
        </w:rPr>
        <w:t xml:space="preserve">, </w:t>
      </w:r>
      <w:r w:rsidRPr="001626CF">
        <w:rPr>
          <w:rFonts w:ascii="Times New Roman" w:eastAsia="Times New Roman" w:hAnsi="Times New Roman" w:cs="Times New Roman"/>
        </w:rPr>
        <w:t>and sharing</w:t>
      </w:r>
      <w:r>
        <w:rPr>
          <w:rFonts w:ascii="Times New Roman" w:eastAsia="Times New Roman" w:hAnsi="Times New Roman" w:cs="Times New Roman"/>
        </w:rPr>
        <w:t xml:space="preserve"> </w:t>
      </w:r>
      <w:r w:rsidRPr="001626CF">
        <w:rPr>
          <w:rFonts w:ascii="Times New Roman" w:eastAsia="Times New Roman" w:hAnsi="Times New Roman" w:cs="Times New Roman"/>
        </w:rPr>
        <w:t>of</w:t>
      </w:r>
      <w:r w:rsidR="005B5A04">
        <w:rPr>
          <w:rFonts w:ascii="Times New Roman" w:eastAsia="Times New Roman" w:hAnsi="Times New Roman" w:cs="Times New Roman"/>
        </w:rPr>
        <w:t xml:space="preserve"> </w:t>
      </w:r>
      <w:r w:rsidRPr="001626CF">
        <w:rPr>
          <w:rFonts w:ascii="Times New Roman" w:eastAsia="Times New Roman" w:hAnsi="Times New Roman" w:cs="Times New Roman"/>
        </w:rPr>
        <w:t>machine learning models</w:t>
      </w:r>
      <w:r>
        <w:rPr>
          <w:rFonts w:ascii="Times New Roman" w:eastAsia="Times New Roman" w:hAnsi="Times New Roman" w:cs="Times New Roman"/>
        </w:rPr>
        <w:t xml:space="preserve">, Microsoft has developed </w:t>
      </w:r>
      <w:r w:rsidR="00225FAE" w:rsidRPr="001626CF">
        <w:rPr>
          <w:rFonts w:ascii="Times New Roman" w:eastAsia="Times New Roman" w:hAnsi="Times New Roman" w:cs="Times New Roman"/>
        </w:rPr>
        <w:t>a novel cloud</w:t>
      </w:r>
      <w:r>
        <w:rPr>
          <w:rFonts w:ascii="Times New Roman" w:eastAsia="Times New Roman" w:hAnsi="Times New Roman" w:cs="Times New Roman"/>
        </w:rPr>
        <w:t>-</w:t>
      </w:r>
      <w:r w:rsidRPr="001626CF">
        <w:rPr>
          <w:rFonts w:ascii="Times New Roman" w:eastAsia="Times New Roman" w:hAnsi="Times New Roman" w:cs="Times New Roman"/>
        </w:rPr>
        <w:t xml:space="preserve">based </w:t>
      </w:r>
      <w:r w:rsidRPr="005B5A04">
        <w:rPr>
          <w:rFonts w:ascii="Times New Roman" w:eastAsia="Times New Roman" w:hAnsi="Times New Roman" w:cs="Times New Roman"/>
          <w:i/>
        </w:rPr>
        <w:t>AI</w:t>
      </w:r>
      <w:r w:rsidR="005B5A04" w:rsidRPr="005B5A04">
        <w:rPr>
          <w:rFonts w:ascii="Times New Roman" w:eastAsia="Times New Roman" w:hAnsi="Times New Roman" w:cs="Times New Roman"/>
          <w:i/>
        </w:rPr>
        <w:t xml:space="preserve"> </w:t>
      </w:r>
      <w:r w:rsidRPr="005B5A04">
        <w:rPr>
          <w:rFonts w:ascii="Times New Roman" w:eastAsia="Times New Roman" w:hAnsi="Times New Roman" w:cs="Times New Roman"/>
          <w:i/>
        </w:rPr>
        <w:t>Gallery</w:t>
      </w:r>
      <w:r w:rsidRPr="001626CF">
        <w:rPr>
          <w:rFonts w:ascii="Times New Roman" w:eastAsia="Times New Roman" w:hAnsi="Times New Roman" w:cs="Times New Roman"/>
        </w:rPr>
        <w:t xml:space="preserve"> that enables data scientists and domain experts to seamlessly share and collaborate on machine</w:t>
      </w:r>
      <w:r w:rsidR="00825E2E">
        <w:rPr>
          <w:rFonts w:ascii="Times New Roman" w:eastAsia="Times New Roman" w:hAnsi="Times New Roman" w:cs="Times New Roman"/>
        </w:rPr>
        <w:t xml:space="preserve"> </w:t>
      </w:r>
      <w:r w:rsidRPr="001626CF">
        <w:rPr>
          <w:rFonts w:ascii="Times New Roman" w:eastAsia="Times New Roman" w:hAnsi="Times New Roman" w:cs="Times New Roman"/>
        </w:rPr>
        <w:t>learning solutions. While there are siloed systems that address this issue,</w:t>
      </w:r>
      <w:r w:rsidR="00825E2E">
        <w:rPr>
          <w:rFonts w:ascii="Times New Roman" w:eastAsia="Times New Roman" w:hAnsi="Times New Roman" w:cs="Times New Roman"/>
        </w:rPr>
        <w:t xml:space="preserve"> </w:t>
      </w:r>
      <w:r w:rsidRPr="001626CF">
        <w:rPr>
          <w:rFonts w:ascii="Times New Roman" w:eastAsia="Times New Roman" w:hAnsi="Times New Roman" w:cs="Times New Roman"/>
        </w:rPr>
        <w:t>there</w:t>
      </w:r>
      <w:r w:rsidR="00825E2E">
        <w:rPr>
          <w:rFonts w:ascii="Times New Roman" w:eastAsia="Times New Roman" w:hAnsi="Times New Roman" w:cs="Times New Roman"/>
        </w:rPr>
        <w:t xml:space="preserve"> </w:t>
      </w:r>
      <w:r w:rsidRPr="001626CF">
        <w:rPr>
          <w:rFonts w:ascii="Times New Roman" w:eastAsia="Times New Roman" w:hAnsi="Times New Roman" w:cs="Times New Roman"/>
        </w:rPr>
        <w:t>is no</w:t>
      </w:r>
      <w:r w:rsidR="00825E2E">
        <w:rPr>
          <w:rFonts w:ascii="Times New Roman" w:eastAsia="Times New Roman" w:hAnsi="Times New Roman" w:cs="Times New Roman"/>
        </w:rPr>
        <w:t xml:space="preserve"> </w:t>
      </w:r>
      <w:r w:rsidRPr="001626CF">
        <w:rPr>
          <w:rFonts w:ascii="Times New Roman" w:eastAsia="Times New Roman" w:hAnsi="Times New Roman" w:cs="Times New Roman"/>
        </w:rPr>
        <w:t xml:space="preserve">single </w:t>
      </w:r>
      <w:r w:rsidR="00825E2E">
        <w:rPr>
          <w:rFonts w:ascii="Times New Roman" w:eastAsia="Times New Roman" w:hAnsi="Times New Roman" w:cs="Times New Roman"/>
        </w:rPr>
        <w:t>c</w:t>
      </w:r>
      <w:r w:rsidRPr="001626CF">
        <w:rPr>
          <w:rFonts w:ascii="Times New Roman" w:eastAsia="Times New Roman" w:hAnsi="Times New Roman" w:cs="Times New Roman"/>
        </w:rPr>
        <w:t xml:space="preserve">omprehensive platform that addresses all these challenges. </w:t>
      </w:r>
      <w:r w:rsidR="00520AC4">
        <w:rPr>
          <w:rFonts w:ascii="Times New Roman" w:eastAsia="Times New Roman" w:hAnsi="Times New Roman" w:cs="Times New Roman"/>
        </w:rPr>
        <w:t>The A</w:t>
      </w:r>
      <w:r w:rsidR="00520AC4" w:rsidRPr="00520AC4">
        <w:rPr>
          <w:rFonts w:ascii="Times New Roman" w:eastAsia="Times New Roman" w:hAnsi="Times New Roman" w:cs="Times New Roman"/>
        </w:rPr>
        <w:t xml:space="preserve">zure AI </w:t>
      </w:r>
      <w:r w:rsidR="00825E2E">
        <w:rPr>
          <w:rFonts w:ascii="Times New Roman" w:eastAsia="Times New Roman" w:hAnsi="Times New Roman" w:cs="Times New Roman"/>
        </w:rPr>
        <w:t>G</w:t>
      </w:r>
      <w:r w:rsidR="00520AC4" w:rsidRPr="00520AC4">
        <w:rPr>
          <w:rFonts w:ascii="Times New Roman" w:eastAsia="Times New Roman" w:hAnsi="Times New Roman" w:cs="Times New Roman"/>
        </w:rPr>
        <w:t>allery</w:t>
      </w:r>
      <w:r w:rsidR="00520AC4">
        <w:rPr>
          <w:rFonts w:ascii="Times New Roman" w:eastAsia="Times New Roman" w:hAnsi="Times New Roman" w:cs="Times New Roman"/>
        </w:rPr>
        <w:t>,</w:t>
      </w:r>
      <w:r w:rsidR="003E12C3">
        <w:rPr>
          <w:rFonts w:ascii="Times New Roman" w:eastAsia="Times New Roman" w:hAnsi="Times New Roman" w:cs="Times New Roman"/>
        </w:rPr>
        <w:t xml:space="preserve"> </w:t>
      </w:r>
      <w:hyperlink r:id="rId17" w:history="1">
        <w:r w:rsidR="00520AC4" w:rsidRPr="0021583D">
          <w:rPr>
            <w:rStyle w:val="Hyperlink"/>
            <w:rFonts w:ascii="Times New Roman" w:eastAsia="Times New Roman" w:hAnsi="Times New Roman" w:cs="Times New Roman"/>
          </w:rPr>
          <w:t>https://gallery.azure.ai/models</w:t>
        </w:r>
      </w:hyperlink>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provides a</w:t>
      </w:r>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galler</w:t>
      </w:r>
      <w:r w:rsidR="00520AC4">
        <w:rPr>
          <w:rFonts w:ascii="Times New Roman" w:eastAsia="Times New Roman" w:hAnsi="Times New Roman" w:cs="Times New Roman"/>
        </w:rPr>
        <w:t xml:space="preserve">y </w:t>
      </w:r>
      <w:r w:rsidR="00520AC4" w:rsidRPr="00520AC4">
        <w:rPr>
          <w:rFonts w:ascii="Times New Roman" w:eastAsia="Times New Roman" w:hAnsi="Times New Roman" w:cs="Times New Roman"/>
        </w:rPr>
        <w:t>of models, projects and</w:t>
      </w:r>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solution templates for data scientists, application developers and model managers that works</w:t>
      </w:r>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with local</w:t>
      </w:r>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and cloud environments.</w:t>
      </w:r>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 xml:space="preserve">The gallery currently has several </w:t>
      </w:r>
      <w:r w:rsidR="008113B2">
        <w:rPr>
          <w:rFonts w:ascii="Times New Roman" w:eastAsia="Times New Roman" w:hAnsi="Times New Roman" w:cs="Times New Roman"/>
        </w:rPr>
        <w:t>ONNX</w:t>
      </w:r>
      <w:r w:rsidR="00520AC4" w:rsidRPr="00520AC4">
        <w:rPr>
          <w:rFonts w:ascii="Times New Roman" w:eastAsia="Times New Roman" w:hAnsi="Times New Roman" w:cs="Times New Roman"/>
        </w:rPr>
        <w:t xml:space="preserve"> models from</w:t>
      </w:r>
      <w:r w:rsidR="00520AC4">
        <w:rPr>
          <w:rFonts w:ascii="Times New Roman" w:eastAsia="Times New Roman" w:hAnsi="Times New Roman" w:cs="Times New Roman"/>
        </w:rPr>
        <w:t xml:space="preserve"> </w:t>
      </w:r>
      <w:hyperlink r:id="rId18" w:history="1">
        <w:r w:rsidR="00520AC4" w:rsidRPr="0021583D">
          <w:rPr>
            <w:rStyle w:val="Hyperlink"/>
            <w:rFonts w:ascii="Times New Roman" w:eastAsia="Times New Roman" w:hAnsi="Times New Roman" w:cs="Times New Roman"/>
          </w:rPr>
          <w:t>https://onnx.ai</w:t>
        </w:r>
      </w:hyperlink>
      <w:r w:rsidR="00520AC4">
        <w:rPr>
          <w:rFonts w:ascii="Times New Roman" w:eastAsia="Times New Roman" w:hAnsi="Times New Roman" w:cs="Times New Roman"/>
        </w:rPr>
        <w:t xml:space="preserve"> </w:t>
      </w:r>
      <w:r w:rsidR="00520AC4" w:rsidRPr="00520AC4">
        <w:rPr>
          <w:rFonts w:ascii="Times New Roman" w:eastAsia="Times New Roman" w:hAnsi="Times New Roman" w:cs="Times New Roman"/>
        </w:rPr>
        <w:t xml:space="preserve">and is expected to grow as more models are contributed. </w:t>
      </w:r>
    </w:p>
    <w:p w14:paraId="76D9965D" w14:textId="59A4F6BF" w:rsidR="00441087" w:rsidRPr="00441087" w:rsidRDefault="00E501B2" w:rsidP="00441087">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Summary</w:t>
      </w:r>
    </w:p>
    <w:p w14:paraId="3D659428" w14:textId="1285B443" w:rsidR="00394698" w:rsidRDefault="00394698" w:rsidP="0044108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first community workshop on “Common Model Infrastructure”—informally referred to as the </w:t>
      </w:r>
      <w:r>
        <w:rPr>
          <w:rFonts w:ascii="Times New Roman" w:eastAsia="Times New Roman" w:hAnsi="Times New Roman" w:cs="Times New Roman"/>
          <w:i/>
        </w:rPr>
        <w:t>ModelCommons—</w:t>
      </w:r>
      <w:r>
        <w:rPr>
          <w:rFonts w:ascii="Times New Roman" w:eastAsia="Times New Roman" w:hAnsi="Times New Roman" w:cs="Times New Roman"/>
        </w:rPr>
        <w:t xml:space="preserve">held at KDD 2018, London, UK was, indeed, a success. There was significant industry presence among the speakers at the workshop as well as in the audience, indicating a strong industry interest in the topic, as well as the relevance of this topic area to practical applications. The workshop concluded with a panel of all presenters engaging in some question and answers with the audience, but also in a group discussion. First, it was felt that this is an important topic that should be continued in the future, including with a workshop at the next KDD Conference in Anchorage, Alaska in 2019. </w:t>
      </w:r>
      <w:ins w:id="3" w:author="Baru, Chaitanya" w:date="2018-12-01T16:39:00Z">
        <w:r w:rsidR="00630840">
          <w:rPr>
            <w:rFonts w:ascii="Times New Roman" w:eastAsia="Times New Roman" w:hAnsi="Times New Roman" w:cs="Times New Roman"/>
          </w:rPr>
          <w:t xml:space="preserve">Indeed, the next </w:t>
        </w:r>
      </w:ins>
      <w:ins w:id="4" w:author="Baru, Chaitanya" w:date="2018-12-01T16:40:00Z">
        <w:r w:rsidR="00630840">
          <w:rPr>
            <w:rFonts w:ascii="Times New Roman" w:eastAsia="Times New Roman" w:hAnsi="Times New Roman" w:cs="Times New Roman"/>
          </w:rPr>
          <w:t xml:space="preserve">meeting on this topic </w:t>
        </w:r>
      </w:ins>
      <w:ins w:id="5" w:author="Baru, Chaitanya" w:date="2018-12-01T16:43:00Z">
        <w:r w:rsidR="00630840">
          <w:rPr>
            <w:rFonts w:ascii="Times New Roman" w:eastAsia="Times New Roman" w:hAnsi="Times New Roman" w:cs="Times New Roman"/>
          </w:rPr>
          <w:t xml:space="preserve">is sponsored by Baidu and </w:t>
        </w:r>
      </w:ins>
      <w:ins w:id="6" w:author="Baru, Chaitanya" w:date="2018-12-01T16:40:00Z">
        <w:r w:rsidR="00630840">
          <w:rPr>
            <w:rFonts w:ascii="Times New Roman" w:eastAsia="Times New Roman" w:hAnsi="Times New Roman" w:cs="Times New Roman"/>
          </w:rPr>
          <w:t xml:space="preserve">will occur at the NIPS Expo on December 2, in conjunction with the </w:t>
        </w:r>
        <w:r w:rsidR="00630840">
          <w:rPr>
            <w:rFonts w:ascii="Times New Roman" w:eastAsia="Times New Roman" w:hAnsi="Times New Roman" w:cs="Times New Roman"/>
          </w:rPr>
          <w:lastRenderedPageBreak/>
          <w:t xml:space="preserve">NIPS </w:t>
        </w:r>
      </w:ins>
      <w:ins w:id="7" w:author="Baru, Chaitanya" w:date="2018-12-01T16:42:00Z">
        <w:r w:rsidR="00630840">
          <w:rPr>
            <w:rFonts w:ascii="Times New Roman" w:eastAsia="Times New Roman" w:hAnsi="Times New Roman" w:cs="Times New Roman"/>
          </w:rPr>
          <w:t xml:space="preserve">2018 </w:t>
        </w:r>
      </w:ins>
      <w:ins w:id="8" w:author="Baru, Chaitanya" w:date="2018-12-01T16:40:00Z">
        <w:r w:rsidR="00630840">
          <w:rPr>
            <w:rFonts w:ascii="Times New Roman" w:eastAsia="Times New Roman" w:hAnsi="Times New Roman" w:cs="Times New Roman"/>
          </w:rPr>
          <w:t>Conference in Montreal, Canada</w:t>
        </w:r>
      </w:ins>
      <w:ins w:id="9" w:author="Baru, Chaitanya" w:date="2018-12-01T16:43:00Z">
        <w:r w:rsidR="00630840">
          <w:rPr>
            <w:rStyle w:val="FootnoteReference"/>
            <w:rFonts w:ascii="Times New Roman" w:eastAsia="Times New Roman" w:hAnsi="Times New Roman" w:cs="Times New Roman"/>
          </w:rPr>
          <w:footnoteReference w:id="1"/>
        </w:r>
      </w:ins>
      <w:ins w:id="19" w:author="Baru, Chaitanya" w:date="2018-12-01T16:40:00Z">
        <w:r w:rsidR="00630840">
          <w:rPr>
            <w:rFonts w:ascii="Times New Roman" w:eastAsia="Times New Roman" w:hAnsi="Times New Roman" w:cs="Times New Roman"/>
          </w:rPr>
          <w:t>.</w:t>
        </w:r>
      </w:ins>
      <w:ins w:id="20" w:author="Baru, Chaitanya" w:date="2018-12-01T16:39:00Z">
        <w:r w:rsidR="00630840">
          <w:rPr>
            <w:rFonts w:ascii="Times New Roman" w:eastAsia="Times New Roman" w:hAnsi="Times New Roman" w:cs="Times New Roman"/>
          </w:rPr>
          <w:t xml:space="preserve"> </w:t>
        </w:r>
      </w:ins>
      <w:r>
        <w:rPr>
          <w:rFonts w:ascii="Times New Roman" w:eastAsia="Times New Roman" w:hAnsi="Times New Roman" w:cs="Times New Roman"/>
        </w:rPr>
        <w:t xml:space="preserve">There was also a discussion of the appropriate venue for publication of full-length papers from this workshop. One idea was to request for a special issue of the new ACM Transactions on Data Science. </w:t>
      </w:r>
    </w:p>
    <w:p w14:paraId="146A5DBB" w14:textId="59AFFCF3" w:rsidR="00441087" w:rsidRPr="00441087" w:rsidRDefault="00394698" w:rsidP="0044108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There was an important discussion on whether “Common Model Infrastructure” was sufficiently descriptive of the range of issues that fall under the “ML lifecycle”. There was agreement that a more descriptive term is needed that indicates coverage of the broad set of issues—some of which may be research while others may be infrastructural in nature—but the group did not discuss what the new description should be. Future workshop may well adopt a different name for this set of topics.</w:t>
      </w:r>
    </w:p>
    <w:p w14:paraId="4528F00D" w14:textId="77777777" w:rsidR="00441087" w:rsidRDefault="00441087"/>
    <w:sectPr w:rsidR="00441087" w:rsidSect="00625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E8B1A" w14:textId="77777777" w:rsidR="00512D2E" w:rsidRDefault="00512D2E" w:rsidP="00630840">
      <w:r>
        <w:separator/>
      </w:r>
    </w:p>
  </w:endnote>
  <w:endnote w:type="continuationSeparator" w:id="0">
    <w:p w14:paraId="20837A06" w14:textId="77777777" w:rsidR="00512D2E" w:rsidRDefault="00512D2E" w:rsidP="0063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9A9A9" w14:textId="77777777" w:rsidR="00512D2E" w:rsidRDefault="00512D2E" w:rsidP="00630840">
      <w:r>
        <w:separator/>
      </w:r>
    </w:p>
  </w:footnote>
  <w:footnote w:type="continuationSeparator" w:id="0">
    <w:p w14:paraId="4AB58DE3" w14:textId="77777777" w:rsidR="00512D2E" w:rsidRDefault="00512D2E" w:rsidP="00630840">
      <w:r>
        <w:continuationSeparator/>
      </w:r>
    </w:p>
  </w:footnote>
  <w:footnote w:id="1">
    <w:p w14:paraId="2E612E7B" w14:textId="5DCFB50F" w:rsidR="00630840" w:rsidRDefault="00630840">
      <w:pPr>
        <w:pStyle w:val="FootnoteText"/>
      </w:pPr>
      <w:ins w:id="10" w:author="Baru, Chaitanya" w:date="2018-12-01T16:43:00Z">
        <w:r>
          <w:rPr>
            <w:rStyle w:val="FootnoteReference"/>
          </w:rPr>
          <w:footnoteRef/>
        </w:r>
        <w:r>
          <w:t xml:space="preserve"> See </w:t>
        </w:r>
      </w:ins>
      <w:ins w:id="11" w:author="Baru, Chaitanya" w:date="2018-12-01T16:44:00Z">
        <w:r>
          <w:t xml:space="preserve">Common Model Infrastructure, </w:t>
        </w:r>
        <w:bookmarkStart w:id="12" w:name="_GoBack"/>
        <w:bookmarkEnd w:id="12"/>
        <w:r>
          <w:fldChar w:fldCharType="begin"/>
        </w:r>
        <w:r>
          <w:instrText xml:space="preserve"> HYPERLINK "</w:instrText>
        </w:r>
      </w:ins>
      <w:ins w:id="13" w:author="Baru, Chaitanya" w:date="2018-12-01T16:43:00Z">
        <w:r w:rsidRPr="00630840">
          <w:rPr>
            <w:rPrChange w:id="14" w:author="Baru, Chaitanya" w:date="2018-12-01T16:44:00Z">
              <w:rPr>
                <w:rStyle w:val="Hyperlink"/>
              </w:rPr>
            </w:rPrChange>
          </w:rPr>
          <w:instrText>https://nips.cc/Expo/Conferences/2018/Schedule?workshop_id=4</w:instrText>
        </w:r>
      </w:ins>
      <w:ins w:id="15" w:author="Baru, Chaitanya" w:date="2018-12-01T16:44:00Z">
        <w:r>
          <w:instrText xml:space="preserve">" </w:instrText>
        </w:r>
        <w:r>
          <w:fldChar w:fldCharType="separate"/>
        </w:r>
      </w:ins>
      <w:ins w:id="16" w:author="Baru, Chaitanya" w:date="2018-12-01T16:43:00Z">
        <w:r w:rsidRPr="00630840">
          <w:rPr>
            <w:rStyle w:val="Hyperlink"/>
          </w:rPr>
          <w:t>https://nips.cc/Expo/Conferences/2018/Schedule?workshop_id=4</w:t>
        </w:r>
      </w:ins>
      <w:ins w:id="17" w:author="Baru, Chaitanya" w:date="2018-12-01T16:44:00Z">
        <w:r>
          <w:fldChar w:fldCharType="end"/>
        </w:r>
      </w:ins>
      <w:ins w:id="18" w:author="Baru, Chaitanya" w:date="2018-12-01T16:43:00Z">
        <w:r>
          <w:t xml:space="preserve">. </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u, Chaitanya">
    <w15:presenceInfo w15:providerId="AD" w15:userId="S::cbaru@ucsd.edu::3a0f1db9-3cfa-452f-b5ee-ba71d7f97a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87"/>
    <w:rsid w:val="000043E3"/>
    <w:rsid w:val="000B1B43"/>
    <w:rsid w:val="000B30A1"/>
    <w:rsid w:val="000B330D"/>
    <w:rsid w:val="000F50D3"/>
    <w:rsid w:val="001626CF"/>
    <w:rsid w:val="001850B7"/>
    <w:rsid w:val="00197A98"/>
    <w:rsid w:val="001D0E5C"/>
    <w:rsid w:val="001D60BC"/>
    <w:rsid w:val="00225FAE"/>
    <w:rsid w:val="00293DEB"/>
    <w:rsid w:val="002A3815"/>
    <w:rsid w:val="002C7D07"/>
    <w:rsid w:val="003143DD"/>
    <w:rsid w:val="00320245"/>
    <w:rsid w:val="00324292"/>
    <w:rsid w:val="00355265"/>
    <w:rsid w:val="00390EBA"/>
    <w:rsid w:val="00394698"/>
    <w:rsid w:val="003E12C3"/>
    <w:rsid w:val="00441087"/>
    <w:rsid w:val="00447F21"/>
    <w:rsid w:val="00512D2E"/>
    <w:rsid w:val="00520AC4"/>
    <w:rsid w:val="00567BC8"/>
    <w:rsid w:val="00584C71"/>
    <w:rsid w:val="005B5A04"/>
    <w:rsid w:val="005B5BA3"/>
    <w:rsid w:val="005C6DBD"/>
    <w:rsid w:val="005F1AF6"/>
    <w:rsid w:val="00625849"/>
    <w:rsid w:val="00630840"/>
    <w:rsid w:val="006315B7"/>
    <w:rsid w:val="00706FBB"/>
    <w:rsid w:val="007314C9"/>
    <w:rsid w:val="00751226"/>
    <w:rsid w:val="00752E1A"/>
    <w:rsid w:val="00755221"/>
    <w:rsid w:val="00765DCE"/>
    <w:rsid w:val="007A4BF8"/>
    <w:rsid w:val="007E6DBE"/>
    <w:rsid w:val="008113B2"/>
    <w:rsid w:val="00825E2E"/>
    <w:rsid w:val="00832052"/>
    <w:rsid w:val="008D1D9E"/>
    <w:rsid w:val="0094325F"/>
    <w:rsid w:val="009542F8"/>
    <w:rsid w:val="0097192D"/>
    <w:rsid w:val="0099167E"/>
    <w:rsid w:val="009A14B7"/>
    <w:rsid w:val="009A22DA"/>
    <w:rsid w:val="009F71EC"/>
    <w:rsid w:val="00AA6068"/>
    <w:rsid w:val="00B019AE"/>
    <w:rsid w:val="00B32DB4"/>
    <w:rsid w:val="00BB6A27"/>
    <w:rsid w:val="00BF0BB9"/>
    <w:rsid w:val="00C242ED"/>
    <w:rsid w:val="00C6740D"/>
    <w:rsid w:val="00C9526A"/>
    <w:rsid w:val="00D8443B"/>
    <w:rsid w:val="00D95B8B"/>
    <w:rsid w:val="00DB6C76"/>
    <w:rsid w:val="00E3600E"/>
    <w:rsid w:val="00E501B2"/>
    <w:rsid w:val="00F32379"/>
    <w:rsid w:val="00FB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29F8"/>
  <w15:chartTrackingRefBased/>
  <w15:docId w15:val="{EABC6633-68DE-384A-A0B6-34F44299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10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087"/>
    <w:rPr>
      <w:rFonts w:ascii="Times New Roman" w:eastAsia="Times New Roman" w:hAnsi="Times New Roman" w:cs="Times New Roman"/>
      <w:b/>
      <w:bCs/>
      <w:sz w:val="36"/>
      <w:szCs w:val="36"/>
    </w:rPr>
  </w:style>
  <w:style w:type="paragraph" w:styleId="NormalWeb">
    <w:name w:val="Normal (Web)"/>
    <w:basedOn w:val="Normal"/>
    <w:uiPriority w:val="99"/>
    <w:unhideWhenUsed/>
    <w:rsid w:val="0044108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C7D07"/>
    <w:rPr>
      <w:i/>
      <w:iCs/>
    </w:rPr>
  </w:style>
  <w:style w:type="character" w:styleId="Hyperlink">
    <w:name w:val="Hyperlink"/>
    <w:basedOn w:val="DefaultParagraphFont"/>
    <w:uiPriority w:val="99"/>
    <w:unhideWhenUsed/>
    <w:rsid w:val="002C7D07"/>
    <w:rPr>
      <w:color w:val="0000FF"/>
      <w:u w:val="single"/>
    </w:rPr>
  </w:style>
  <w:style w:type="character" w:styleId="UnresolvedMention">
    <w:name w:val="Unresolved Mention"/>
    <w:basedOn w:val="DefaultParagraphFont"/>
    <w:uiPriority w:val="99"/>
    <w:semiHidden/>
    <w:unhideWhenUsed/>
    <w:rsid w:val="00C9526A"/>
    <w:rPr>
      <w:color w:val="605E5C"/>
      <w:shd w:val="clear" w:color="auto" w:fill="E1DFDD"/>
    </w:rPr>
  </w:style>
  <w:style w:type="character" w:styleId="FollowedHyperlink">
    <w:name w:val="FollowedHyperlink"/>
    <w:basedOn w:val="DefaultParagraphFont"/>
    <w:uiPriority w:val="99"/>
    <w:semiHidden/>
    <w:unhideWhenUsed/>
    <w:rsid w:val="00825E2E"/>
    <w:rPr>
      <w:color w:val="954F72" w:themeColor="followedHyperlink"/>
      <w:u w:val="single"/>
    </w:rPr>
  </w:style>
  <w:style w:type="paragraph" w:styleId="BalloonText">
    <w:name w:val="Balloon Text"/>
    <w:basedOn w:val="Normal"/>
    <w:link w:val="BalloonTextChar"/>
    <w:uiPriority w:val="99"/>
    <w:semiHidden/>
    <w:unhideWhenUsed/>
    <w:rsid w:val="009542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42F8"/>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630840"/>
    <w:rPr>
      <w:sz w:val="20"/>
      <w:szCs w:val="20"/>
    </w:rPr>
  </w:style>
  <w:style w:type="character" w:customStyle="1" w:styleId="FootnoteTextChar">
    <w:name w:val="Footnote Text Char"/>
    <w:basedOn w:val="DefaultParagraphFont"/>
    <w:link w:val="FootnoteText"/>
    <w:uiPriority w:val="99"/>
    <w:semiHidden/>
    <w:rsid w:val="00630840"/>
    <w:rPr>
      <w:sz w:val="20"/>
      <w:szCs w:val="20"/>
    </w:rPr>
  </w:style>
  <w:style w:type="character" w:styleId="FootnoteReference">
    <w:name w:val="footnote reference"/>
    <w:basedOn w:val="DefaultParagraphFont"/>
    <w:uiPriority w:val="99"/>
    <w:semiHidden/>
    <w:unhideWhenUsed/>
    <w:rsid w:val="006308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836">
      <w:bodyDiv w:val="1"/>
      <w:marLeft w:val="0"/>
      <w:marRight w:val="0"/>
      <w:marTop w:val="0"/>
      <w:marBottom w:val="0"/>
      <w:divBdr>
        <w:top w:val="none" w:sz="0" w:space="0" w:color="auto"/>
        <w:left w:val="none" w:sz="0" w:space="0" w:color="auto"/>
        <w:bottom w:val="none" w:sz="0" w:space="0" w:color="auto"/>
        <w:right w:val="none" w:sz="0" w:space="0" w:color="auto"/>
      </w:divBdr>
      <w:divsChild>
        <w:div w:id="1313293363">
          <w:marLeft w:val="0"/>
          <w:marRight w:val="0"/>
          <w:marTop w:val="0"/>
          <w:marBottom w:val="0"/>
          <w:divBdr>
            <w:top w:val="none" w:sz="0" w:space="0" w:color="auto"/>
            <w:left w:val="none" w:sz="0" w:space="0" w:color="auto"/>
            <w:bottom w:val="none" w:sz="0" w:space="0" w:color="auto"/>
            <w:right w:val="none" w:sz="0" w:space="0" w:color="auto"/>
          </w:divBdr>
        </w:div>
        <w:div w:id="1834374829">
          <w:marLeft w:val="0"/>
          <w:marRight w:val="0"/>
          <w:marTop w:val="0"/>
          <w:marBottom w:val="0"/>
          <w:divBdr>
            <w:top w:val="none" w:sz="0" w:space="0" w:color="auto"/>
            <w:left w:val="none" w:sz="0" w:space="0" w:color="auto"/>
            <w:bottom w:val="none" w:sz="0" w:space="0" w:color="auto"/>
            <w:right w:val="none" w:sz="0" w:space="0" w:color="auto"/>
          </w:divBdr>
        </w:div>
        <w:div w:id="1511605227">
          <w:marLeft w:val="0"/>
          <w:marRight w:val="0"/>
          <w:marTop w:val="0"/>
          <w:marBottom w:val="0"/>
          <w:divBdr>
            <w:top w:val="none" w:sz="0" w:space="0" w:color="auto"/>
            <w:left w:val="none" w:sz="0" w:space="0" w:color="auto"/>
            <w:bottom w:val="none" w:sz="0" w:space="0" w:color="auto"/>
            <w:right w:val="none" w:sz="0" w:space="0" w:color="auto"/>
          </w:divBdr>
        </w:div>
        <w:div w:id="843712522">
          <w:marLeft w:val="0"/>
          <w:marRight w:val="0"/>
          <w:marTop w:val="0"/>
          <w:marBottom w:val="0"/>
          <w:divBdr>
            <w:top w:val="none" w:sz="0" w:space="0" w:color="auto"/>
            <w:left w:val="none" w:sz="0" w:space="0" w:color="auto"/>
            <w:bottom w:val="none" w:sz="0" w:space="0" w:color="auto"/>
            <w:right w:val="none" w:sz="0" w:space="0" w:color="auto"/>
          </w:divBdr>
        </w:div>
        <w:div w:id="1947349534">
          <w:marLeft w:val="0"/>
          <w:marRight w:val="0"/>
          <w:marTop w:val="0"/>
          <w:marBottom w:val="0"/>
          <w:divBdr>
            <w:top w:val="none" w:sz="0" w:space="0" w:color="auto"/>
            <w:left w:val="none" w:sz="0" w:space="0" w:color="auto"/>
            <w:bottom w:val="none" w:sz="0" w:space="0" w:color="auto"/>
            <w:right w:val="none" w:sz="0" w:space="0" w:color="auto"/>
          </w:divBdr>
        </w:div>
        <w:div w:id="759109254">
          <w:marLeft w:val="0"/>
          <w:marRight w:val="0"/>
          <w:marTop w:val="0"/>
          <w:marBottom w:val="0"/>
          <w:divBdr>
            <w:top w:val="none" w:sz="0" w:space="0" w:color="auto"/>
            <w:left w:val="none" w:sz="0" w:space="0" w:color="auto"/>
            <w:bottom w:val="none" w:sz="0" w:space="0" w:color="auto"/>
            <w:right w:val="none" w:sz="0" w:space="0" w:color="auto"/>
          </w:divBdr>
        </w:div>
        <w:div w:id="359673055">
          <w:marLeft w:val="0"/>
          <w:marRight w:val="0"/>
          <w:marTop w:val="0"/>
          <w:marBottom w:val="0"/>
          <w:divBdr>
            <w:top w:val="none" w:sz="0" w:space="0" w:color="auto"/>
            <w:left w:val="none" w:sz="0" w:space="0" w:color="auto"/>
            <w:bottom w:val="none" w:sz="0" w:space="0" w:color="auto"/>
            <w:right w:val="none" w:sz="0" w:space="0" w:color="auto"/>
          </w:divBdr>
        </w:div>
        <w:div w:id="48846261">
          <w:marLeft w:val="0"/>
          <w:marRight w:val="0"/>
          <w:marTop w:val="0"/>
          <w:marBottom w:val="0"/>
          <w:divBdr>
            <w:top w:val="none" w:sz="0" w:space="0" w:color="auto"/>
            <w:left w:val="none" w:sz="0" w:space="0" w:color="auto"/>
            <w:bottom w:val="none" w:sz="0" w:space="0" w:color="auto"/>
            <w:right w:val="none" w:sz="0" w:space="0" w:color="auto"/>
          </w:divBdr>
        </w:div>
        <w:div w:id="518936123">
          <w:marLeft w:val="0"/>
          <w:marRight w:val="0"/>
          <w:marTop w:val="0"/>
          <w:marBottom w:val="0"/>
          <w:divBdr>
            <w:top w:val="none" w:sz="0" w:space="0" w:color="auto"/>
            <w:left w:val="none" w:sz="0" w:space="0" w:color="auto"/>
            <w:bottom w:val="none" w:sz="0" w:space="0" w:color="auto"/>
            <w:right w:val="none" w:sz="0" w:space="0" w:color="auto"/>
          </w:divBdr>
        </w:div>
        <w:div w:id="642582915">
          <w:marLeft w:val="0"/>
          <w:marRight w:val="0"/>
          <w:marTop w:val="0"/>
          <w:marBottom w:val="0"/>
          <w:divBdr>
            <w:top w:val="none" w:sz="0" w:space="0" w:color="auto"/>
            <w:left w:val="none" w:sz="0" w:space="0" w:color="auto"/>
            <w:bottom w:val="none" w:sz="0" w:space="0" w:color="auto"/>
            <w:right w:val="none" w:sz="0" w:space="0" w:color="auto"/>
          </w:divBdr>
        </w:div>
        <w:div w:id="2107991008">
          <w:marLeft w:val="0"/>
          <w:marRight w:val="0"/>
          <w:marTop w:val="0"/>
          <w:marBottom w:val="0"/>
          <w:divBdr>
            <w:top w:val="none" w:sz="0" w:space="0" w:color="auto"/>
            <w:left w:val="none" w:sz="0" w:space="0" w:color="auto"/>
            <w:bottom w:val="none" w:sz="0" w:space="0" w:color="auto"/>
            <w:right w:val="none" w:sz="0" w:space="0" w:color="auto"/>
          </w:divBdr>
        </w:div>
        <w:div w:id="579364800">
          <w:marLeft w:val="0"/>
          <w:marRight w:val="0"/>
          <w:marTop w:val="0"/>
          <w:marBottom w:val="0"/>
          <w:divBdr>
            <w:top w:val="none" w:sz="0" w:space="0" w:color="auto"/>
            <w:left w:val="none" w:sz="0" w:space="0" w:color="auto"/>
            <w:bottom w:val="none" w:sz="0" w:space="0" w:color="auto"/>
            <w:right w:val="none" w:sz="0" w:space="0" w:color="auto"/>
          </w:divBdr>
        </w:div>
        <w:div w:id="1328169908">
          <w:marLeft w:val="0"/>
          <w:marRight w:val="0"/>
          <w:marTop w:val="0"/>
          <w:marBottom w:val="0"/>
          <w:divBdr>
            <w:top w:val="none" w:sz="0" w:space="0" w:color="auto"/>
            <w:left w:val="none" w:sz="0" w:space="0" w:color="auto"/>
            <w:bottom w:val="none" w:sz="0" w:space="0" w:color="auto"/>
            <w:right w:val="none" w:sz="0" w:space="0" w:color="auto"/>
          </w:divBdr>
        </w:div>
        <w:div w:id="2042894866">
          <w:marLeft w:val="0"/>
          <w:marRight w:val="0"/>
          <w:marTop w:val="0"/>
          <w:marBottom w:val="0"/>
          <w:divBdr>
            <w:top w:val="none" w:sz="0" w:space="0" w:color="auto"/>
            <w:left w:val="none" w:sz="0" w:space="0" w:color="auto"/>
            <w:bottom w:val="none" w:sz="0" w:space="0" w:color="auto"/>
            <w:right w:val="none" w:sz="0" w:space="0" w:color="auto"/>
          </w:divBdr>
        </w:div>
        <w:div w:id="1042173140">
          <w:marLeft w:val="0"/>
          <w:marRight w:val="0"/>
          <w:marTop w:val="0"/>
          <w:marBottom w:val="0"/>
          <w:divBdr>
            <w:top w:val="none" w:sz="0" w:space="0" w:color="auto"/>
            <w:left w:val="none" w:sz="0" w:space="0" w:color="auto"/>
            <w:bottom w:val="none" w:sz="0" w:space="0" w:color="auto"/>
            <w:right w:val="none" w:sz="0" w:space="0" w:color="auto"/>
          </w:divBdr>
        </w:div>
        <w:div w:id="123161910">
          <w:marLeft w:val="0"/>
          <w:marRight w:val="0"/>
          <w:marTop w:val="0"/>
          <w:marBottom w:val="0"/>
          <w:divBdr>
            <w:top w:val="none" w:sz="0" w:space="0" w:color="auto"/>
            <w:left w:val="none" w:sz="0" w:space="0" w:color="auto"/>
            <w:bottom w:val="none" w:sz="0" w:space="0" w:color="auto"/>
            <w:right w:val="none" w:sz="0" w:space="0" w:color="auto"/>
          </w:divBdr>
        </w:div>
        <w:div w:id="610817403">
          <w:marLeft w:val="0"/>
          <w:marRight w:val="0"/>
          <w:marTop w:val="0"/>
          <w:marBottom w:val="0"/>
          <w:divBdr>
            <w:top w:val="none" w:sz="0" w:space="0" w:color="auto"/>
            <w:left w:val="none" w:sz="0" w:space="0" w:color="auto"/>
            <w:bottom w:val="none" w:sz="0" w:space="0" w:color="auto"/>
            <w:right w:val="none" w:sz="0" w:space="0" w:color="auto"/>
          </w:divBdr>
        </w:div>
        <w:div w:id="1783649826">
          <w:marLeft w:val="0"/>
          <w:marRight w:val="0"/>
          <w:marTop w:val="0"/>
          <w:marBottom w:val="0"/>
          <w:divBdr>
            <w:top w:val="none" w:sz="0" w:space="0" w:color="auto"/>
            <w:left w:val="none" w:sz="0" w:space="0" w:color="auto"/>
            <w:bottom w:val="none" w:sz="0" w:space="0" w:color="auto"/>
            <w:right w:val="none" w:sz="0" w:space="0" w:color="auto"/>
          </w:divBdr>
        </w:div>
        <w:div w:id="121924925">
          <w:marLeft w:val="0"/>
          <w:marRight w:val="0"/>
          <w:marTop w:val="0"/>
          <w:marBottom w:val="0"/>
          <w:divBdr>
            <w:top w:val="none" w:sz="0" w:space="0" w:color="auto"/>
            <w:left w:val="none" w:sz="0" w:space="0" w:color="auto"/>
            <w:bottom w:val="none" w:sz="0" w:space="0" w:color="auto"/>
            <w:right w:val="none" w:sz="0" w:space="0" w:color="auto"/>
          </w:divBdr>
        </w:div>
        <w:div w:id="1612125658">
          <w:marLeft w:val="0"/>
          <w:marRight w:val="0"/>
          <w:marTop w:val="0"/>
          <w:marBottom w:val="0"/>
          <w:divBdr>
            <w:top w:val="none" w:sz="0" w:space="0" w:color="auto"/>
            <w:left w:val="none" w:sz="0" w:space="0" w:color="auto"/>
            <w:bottom w:val="none" w:sz="0" w:space="0" w:color="auto"/>
            <w:right w:val="none" w:sz="0" w:space="0" w:color="auto"/>
          </w:divBdr>
        </w:div>
        <w:div w:id="1224370830">
          <w:marLeft w:val="0"/>
          <w:marRight w:val="0"/>
          <w:marTop w:val="0"/>
          <w:marBottom w:val="0"/>
          <w:divBdr>
            <w:top w:val="none" w:sz="0" w:space="0" w:color="auto"/>
            <w:left w:val="none" w:sz="0" w:space="0" w:color="auto"/>
            <w:bottom w:val="none" w:sz="0" w:space="0" w:color="auto"/>
            <w:right w:val="none" w:sz="0" w:space="0" w:color="auto"/>
          </w:divBdr>
        </w:div>
        <w:div w:id="1711032341">
          <w:marLeft w:val="0"/>
          <w:marRight w:val="0"/>
          <w:marTop w:val="0"/>
          <w:marBottom w:val="0"/>
          <w:divBdr>
            <w:top w:val="none" w:sz="0" w:space="0" w:color="auto"/>
            <w:left w:val="none" w:sz="0" w:space="0" w:color="auto"/>
            <w:bottom w:val="none" w:sz="0" w:space="0" w:color="auto"/>
            <w:right w:val="none" w:sz="0" w:space="0" w:color="auto"/>
          </w:divBdr>
        </w:div>
        <w:div w:id="1903054162">
          <w:marLeft w:val="0"/>
          <w:marRight w:val="0"/>
          <w:marTop w:val="0"/>
          <w:marBottom w:val="0"/>
          <w:divBdr>
            <w:top w:val="none" w:sz="0" w:space="0" w:color="auto"/>
            <w:left w:val="none" w:sz="0" w:space="0" w:color="auto"/>
            <w:bottom w:val="none" w:sz="0" w:space="0" w:color="auto"/>
            <w:right w:val="none" w:sz="0" w:space="0" w:color="auto"/>
          </w:divBdr>
        </w:div>
        <w:div w:id="1509902504">
          <w:marLeft w:val="0"/>
          <w:marRight w:val="0"/>
          <w:marTop w:val="0"/>
          <w:marBottom w:val="0"/>
          <w:divBdr>
            <w:top w:val="none" w:sz="0" w:space="0" w:color="auto"/>
            <w:left w:val="none" w:sz="0" w:space="0" w:color="auto"/>
            <w:bottom w:val="none" w:sz="0" w:space="0" w:color="auto"/>
            <w:right w:val="none" w:sz="0" w:space="0" w:color="auto"/>
          </w:divBdr>
        </w:div>
      </w:divsChild>
    </w:div>
    <w:div w:id="75905542">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 w:id="325741839">
          <w:marLeft w:val="0"/>
          <w:marRight w:val="0"/>
          <w:marTop w:val="0"/>
          <w:marBottom w:val="0"/>
          <w:divBdr>
            <w:top w:val="none" w:sz="0" w:space="0" w:color="auto"/>
            <w:left w:val="none" w:sz="0" w:space="0" w:color="auto"/>
            <w:bottom w:val="none" w:sz="0" w:space="0" w:color="auto"/>
            <w:right w:val="none" w:sz="0" w:space="0" w:color="auto"/>
          </w:divBdr>
        </w:div>
      </w:divsChild>
    </w:div>
    <w:div w:id="76755509">
      <w:bodyDiv w:val="1"/>
      <w:marLeft w:val="0"/>
      <w:marRight w:val="0"/>
      <w:marTop w:val="0"/>
      <w:marBottom w:val="0"/>
      <w:divBdr>
        <w:top w:val="none" w:sz="0" w:space="0" w:color="auto"/>
        <w:left w:val="none" w:sz="0" w:space="0" w:color="auto"/>
        <w:bottom w:val="none" w:sz="0" w:space="0" w:color="auto"/>
        <w:right w:val="none" w:sz="0" w:space="0" w:color="auto"/>
      </w:divBdr>
      <w:divsChild>
        <w:div w:id="524751719">
          <w:marLeft w:val="0"/>
          <w:marRight w:val="0"/>
          <w:marTop w:val="0"/>
          <w:marBottom w:val="0"/>
          <w:divBdr>
            <w:top w:val="none" w:sz="0" w:space="0" w:color="auto"/>
            <w:left w:val="none" w:sz="0" w:space="0" w:color="auto"/>
            <w:bottom w:val="none" w:sz="0" w:space="0" w:color="auto"/>
            <w:right w:val="none" w:sz="0" w:space="0" w:color="auto"/>
          </w:divBdr>
        </w:div>
        <w:div w:id="1600525622">
          <w:marLeft w:val="0"/>
          <w:marRight w:val="0"/>
          <w:marTop w:val="0"/>
          <w:marBottom w:val="0"/>
          <w:divBdr>
            <w:top w:val="none" w:sz="0" w:space="0" w:color="auto"/>
            <w:left w:val="none" w:sz="0" w:space="0" w:color="auto"/>
            <w:bottom w:val="none" w:sz="0" w:space="0" w:color="auto"/>
            <w:right w:val="none" w:sz="0" w:space="0" w:color="auto"/>
          </w:divBdr>
        </w:div>
        <w:div w:id="916477086">
          <w:marLeft w:val="0"/>
          <w:marRight w:val="0"/>
          <w:marTop w:val="0"/>
          <w:marBottom w:val="0"/>
          <w:divBdr>
            <w:top w:val="none" w:sz="0" w:space="0" w:color="auto"/>
            <w:left w:val="none" w:sz="0" w:space="0" w:color="auto"/>
            <w:bottom w:val="none" w:sz="0" w:space="0" w:color="auto"/>
            <w:right w:val="none" w:sz="0" w:space="0" w:color="auto"/>
          </w:divBdr>
        </w:div>
        <w:div w:id="1207569060">
          <w:marLeft w:val="0"/>
          <w:marRight w:val="0"/>
          <w:marTop w:val="0"/>
          <w:marBottom w:val="0"/>
          <w:divBdr>
            <w:top w:val="none" w:sz="0" w:space="0" w:color="auto"/>
            <w:left w:val="none" w:sz="0" w:space="0" w:color="auto"/>
            <w:bottom w:val="none" w:sz="0" w:space="0" w:color="auto"/>
            <w:right w:val="none" w:sz="0" w:space="0" w:color="auto"/>
          </w:divBdr>
        </w:div>
        <w:div w:id="1074861829">
          <w:marLeft w:val="0"/>
          <w:marRight w:val="0"/>
          <w:marTop w:val="0"/>
          <w:marBottom w:val="0"/>
          <w:divBdr>
            <w:top w:val="none" w:sz="0" w:space="0" w:color="auto"/>
            <w:left w:val="none" w:sz="0" w:space="0" w:color="auto"/>
            <w:bottom w:val="none" w:sz="0" w:space="0" w:color="auto"/>
            <w:right w:val="none" w:sz="0" w:space="0" w:color="auto"/>
          </w:divBdr>
        </w:div>
        <w:div w:id="377822774">
          <w:marLeft w:val="0"/>
          <w:marRight w:val="0"/>
          <w:marTop w:val="0"/>
          <w:marBottom w:val="0"/>
          <w:divBdr>
            <w:top w:val="none" w:sz="0" w:space="0" w:color="auto"/>
            <w:left w:val="none" w:sz="0" w:space="0" w:color="auto"/>
            <w:bottom w:val="none" w:sz="0" w:space="0" w:color="auto"/>
            <w:right w:val="none" w:sz="0" w:space="0" w:color="auto"/>
          </w:divBdr>
        </w:div>
        <w:div w:id="380060791">
          <w:marLeft w:val="0"/>
          <w:marRight w:val="0"/>
          <w:marTop w:val="0"/>
          <w:marBottom w:val="0"/>
          <w:divBdr>
            <w:top w:val="none" w:sz="0" w:space="0" w:color="auto"/>
            <w:left w:val="none" w:sz="0" w:space="0" w:color="auto"/>
            <w:bottom w:val="none" w:sz="0" w:space="0" w:color="auto"/>
            <w:right w:val="none" w:sz="0" w:space="0" w:color="auto"/>
          </w:divBdr>
        </w:div>
        <w:div w:id="334037319">
          <w:marLeft w:val="0"/>
          <w:marRight w:val="0"/>
          <w:marTop w:val="0"/>
          <w:marBottom w:val="0"/>
          <w:divBdr>
            <w:top w:val="none" w:sz="0" w:space="0" w:color="auto"/>
            <w:left w:val="none" w:sz="0" w:space="0" w:color="auto"/>
            <w:bottom w:val="none" w:sz="0" w:space="0" w:color="auto"/>
            <w:right w:val="none" w:sz="0" w:space="0" w:color="auto"/>
          </w:divBdr>
        </w:div>
        <w:div w:id="2024624587">
          <w:marLeft w:val="0"/>
          <w:marRight w:val="0"/>
          <w:marTop w:val="0"/>
          <w:marBottom w:val="0"/>
          <w:divBdr>
            <w:top w:val="none" w:sz="0" w:space="0" w:color="auto"/>
            <w:left w:val="none" w:sz="0" w:space="0" w:color="auto"/>
            <w:bottom w:val="none" w:sz="0" w:space="0" w:color="auto"/>
            <w:right w:val="none" w:sz="0" w:space="0" w:color="auto"/>
          </w:divBdr>
        </w:div>
        <w:div w:id="1945190001">
          <w:marLeft w:val="0"/>
          <w:marRight w:val="0"/>
          <w:marTop w:val="0"/>
          <w:marBottom w:val="0"/>
          <w:divBdr>
            <w:top w:val="none" w:sz="0" w:space="0" w:color="auto"/>
            <w:left w:val="none" w:sz="0" w:space="0" w:color="auto"/>
            <w:bottom w:val="none" w:sz="0" w:space="0" w:color="auto"/>
            <w:right w:val="none" w:sz="0" w:space="0" w:color="auto"/>
          </w:divBdr>
        </w:div>
        <w:div w:id="221135777">
          <w:marLeft w:val="0"/>
          <w:marRight w:val="0"/>
          <w:marTop w:val="0"/>
          <w:marBottom w:val="0"/>
          <w:divBdr>
            <w:top w:val="none" w:sz="0" w:space="0" w:color="auto"/>
            <w:left w:val="none" w:sz="0" w:space="0" w:color="auto"/>
            <w:bottom w:val="none" w:sz="0" w:space="0" w:color="auto"/>
            <w:right w:val="none" w:sz="0" w:space="0" w:color="auto"/>
          </w:divBdr>
        </w:div>
        <w:div w:id="97680131">
          <w:marLeft w:val="0"/>
          <w:marRight w:val="0"/>
          <w:marTop w:val="0"/>
          <w:marBottom w:val="0"/>
          <w:divBdr>
            <w:top w:val="none" w:sz="0" w:space="0" w:color="auto"/>
            <w:left w:val="none" w:sz="0" w:space="0" w:color="auto"/>
            <w:bottom w:val="none" w:sz="0" w:space="0" w:color="auto"/>
            <w:right w:val="none" w:sz="0" w:space="0" w:color="auto"/>
          </w:divBdr>
        </w:div>
        <w:div w:id="1465587634">
          <w:marLeft w:val="0"/>
          <w:marRight w:val="0"/>
          <w:marTop w:val="0"/>
          <w:marBottom w:val="0"/>
          <w:divBdr>
            <w:top w:val="none" w:sz="0" w:space="0" w:color="auto"/>
            <w:left w:val="none" w:sz="0" w:space="0" w:color="auto"/>
            <w:bottom w:val="none" w:sz="0" w:space="0" w:color="auto"/>
            <w:right w:val="none" w:sz="0" w:space="0" w:color="auto"/>
          </w:divBdr>
        </w:div>
        <w:div w:id="352538386">
          <w:marLeft w:val="0"/>
          <w:marRight w:val="0"/>
          <w:marTop w:val="0"/>
          <w:marBottom w:val="0"/>
          <w:divBdr>
            <w:top w:val="none" w:sz="0" w:space="0" w:color="auto"/>
            <w:left w:val="none" w:sz="0" w:space="0" w:color="auto"/>
            <w:bottom w:val="none" w:sz="0" w:space="0" w:color="auto"/>
            <w:right w:val="none" w:sz="0" w:space="0" w:color="auto"/>
          </w:divBdr>
        </w:div>
        <w:div w:id="69695285">
          <w:marLeft w:val="0"/>
          <w:marRight w:val="0"/>
          <w:marTop w:val="0"/>
          <w:marBottom w:val="0"/>
          <w:divBdr>
            <w:top w:val="none" w:sz="0" w:space="0" w:color="auto"/>
            <w:left w:val="none" w:sz="0" w:space="0" w:color="auto"/>
            <w:bottom w:val="none" w:sz="0" w:space="0" w:color="auto"/>
            <w:right w:val="none" w:sz="0" w:space="0" w:color="auto"/>
          </w:divBdr>
        </w:div>
        <w:div w:id="1621491894">
          <w:marLeft w:val="0"/>
          <w:marRight w:val="0"/>
          <w:marTop w:val="0"/>
          <w:marBottom w:val="0"/>
          <w:divBdr>
            <w:top w:val="none" w:sz="0" w:space="0" w:color="auto"/>
            <w:left w:val="none" w:sz="0" w:space="0" w:color="auto"/>
            <w:bottom w:val="none" w:sz="0" w:space="0" w:color="auto"/>
            <w:right w:val="none" w:sz="0" w:space="0" w:color="auto"/>
          </w:divBdr>
        </w:div>
        <w:div w:id="1179849029">
          <w:marLeft w:val="0"/>
          <w:marRight w:val="0"/>
          <w:marTop w:val="0"/>
          <w:marBottom w:val="0"/>
          <w:divBdr>
            <w:top w:val="none" w:sz="0" w:space="0" w:color="auto"/>
            <w:left w:val="none" w:sz="0" w:space="0" w:color="auto"/>
            <w:bottom w:val="none" w:sz="0" w:space="0" w:color="auto"/>
            <w:right w:val="none" w:sz="0" w:space="0" w:color="auto"/>
          </w:divBdr>
        </w:div>
        <w:div w:id="325745329">
          <w:marLeft w:val="0"/>
          <w:marRight w:val="0"/>
          <w:marTop w:val="0"/>
          <w:marBottom w:val="0"/>
          <w:divBdr>
            <w:top w:val="none" w:sz="0" w:space="0" w:color="auto"/>
            <w:left w:val="none" w:sz="0" w:space="0" w:color="auto"/>
            <w:bottom w:val="none" w:sz="0" w:space="0" w:color="auto"/>
            <w:right w:val="none" w:sz="0" w:space="0" w:color="auto"/>
          </w:divBdr>
        </w:div>
      </w:divsChild>
    </w:div>
    <w:div w:id="100343898">
      <w:bodyDiv w:val="1"/>
      <w:marLeft w:val="0"/>
      <w:marRight w:val="0"/>
      <w:marTop w:val="0"/>
      <w:marBottom w:val="0"/>
      <w:divBdr>
        <w:top w:val="none" w:sz="0" w:space="0" w:color="auto"/>
        <w:left w:val="none" w:sz="0" w:space="0" w:color="auto"/>
        <w:bottom w:val="none" w:sz="0" w:space="0" w:color="auto"/>
        <w:right w:val="none" w:sz="0" w:space="0" w:color="auto"/>
      </w:divBdr>
    </w:div>
    <w:div w:id="106849353">
      <w:bodyDiv w:val="1"/>
      <w:marLeft w:val="0"/>
      <w:marRight w:val="0"/>
      <w:marTop w:val="0"/>
      <w:marBottom w:val="0"/>
      <w:divBdr>
        <w:top w:val="none" w:sz="0" w:space="0" w:color="auto"/>
        <w:left w:val="none" w:sz="0" w:space="0" w:color="auto"/>
        <w:bottom w:val="none" w:sz="0" w:space="0" w:color="auto"/>
        <w:right w:val="none" w:sz="0" w:space="0" w:color="auto"/>
      </w:divBdr>
    </w:div>
    <w:div w:id="156769262">
      <w:bodyDiv w:val="1"/>
      <w:marLeft w:val="0"/>
      <w:marRight w:val="0"/>
      <w:marTop w:val="0"/>
      <w:marBottom w:val="0"/>
      <w:divBdr>
        <w:top w:val="none" w:sz="0" w:space="0" w:color="auto"/>
        <w:left w:val="none" w:sz="0" w:space="0" w:color="auto"/>
        <w:bottom w:val="none" w:sz="0" w:space="0" w:color="auto"/>
        <w:right w:val="none" w:sz="0" w:space="0" w:color="auto"/>
      </w:divBdr>
    </w:div>
    <w:div w:id="225264141">
      <w:bodyDiv w:val="1"/>
      <w:marLeft w:val="0"/>
      <w:marRight w:val="0"/>
      <w:marTop w:val="0"/>
      <w:marBottom w:val="0"/>
      <w:divBdr>
        <w:top w:val="none" w:sz="0" w:space="0" w:color="auto"/>
        <w:left w:val="none" w:sz="0" w:space="0" w:color="auto"/>
        <w:bottom w:val="none" w:sz="0" w:space="0" w:color="auto"/>
        <w:right w:val="none" w:sz="0" w:space="0" w:color="auto"/>
      </w:divBdr>
      <w:divsChild>
        <w:div w:id="337850050">
          <w:marLeft w:val="0"/>
          <w:marRight w:val="0"/>
          <w:marTop w:val="0"/>
          <w:marBottom w:val="0"/>
          <w:divBdr>
            <w:top w:val="none" w:sz="0" w:space="0" w:color="auto"/>
            <w:left w:val="none" w:sz="0" w:space="0" w:color="auto"/>
            <w:bottom w:val="none" w:sz="0" w:space="0" w:color="auto"/>
            <w:right w:val="none" w:sz="0" w:space="0" w:color="auto"/>
          </w:divBdr>
        </w:div>
        <w:div w:id="1283734315">
          <w:marLeft w:val="0"/>
          <w:marRight w:val="0"/>
          <w:marTop w:val="0"/>
          <w:marBottom w:val="0"/>
          <w:divBdr>
            <w:top w:val="none" w:sz="0" w:space="0" w:color="auto"/>
            <w:left w:val="none" w:sz="0" w:space="0" w:color="auto"/>
            <w:bottom w:val="none" w:sz="0" w:space="0" w:color="auto"/>
            <w:right w:val="none" w:sz="0" w:space="0" w:color="auto"/>
          </w:divBdr>
        </w:div>
        <w:div w:id="165100653">
          <w:marLeft w:val="0"/>
          <w:marRight w:val="0"/>
          <w:marTop w:val="0"/>
          <w:marBottom w:val="0"/>
          <w:divBdr>
            <w:top w:val="none" w:sz="0" w:space="0" w:color="auto"/>
            <w:left w:val="none" w:sz="0" w:space="0" w:color="auto"/>
            <w:bottom w:val="none" w:sz="0" w:space="0" w:color="auto"/>
            <w:right w:val="none" w:sz="0" w:space="0" w:color="auto"/>
          </w:divBdr>
        </w:div>
        <w:div w:id="1127548876">
          <w:marLeft w:val="0"/>
          <w:marRight w:val="0"/>
          <w:marTop w:val="0"/>
          <w:marBottom w:val="0"/>
          <w:divBdr>
            <w:top w:val="none" w:sz="0" w:space="0" w:color="auto"/>
            <w:left w:val="none" w:sz="0" w:space="0" w:color="auto"/>
            <w:bottom w:val="none" w:sz="0" w:space="0" w:color="auto"/>
            <w:right w:val="none" w:sz="0" w:space="0" w:color="auto"/>
          </w:divBdr>
        </w:div>
        <w:div w:id="395133124">
          <w:marLeft w:val="0"/>
          <w:marRight w:val="0"/>
          <w:marTop w:val="0"/>
          <w:marBottom w:val="0"/>
          <w:divBdr>
            <w:top w:val="none" w:sz="0" w:space="0" w:color="auto"/>
            <w:left w:val="none" w:sz="0" w:space="0" w:color="auto"/>
            <w:bottom w:val="none" w:sz="0" w:space="0" w:color="auto"/>
            <w:right w:val="none" w:sz="0" w:space="0" w:color="auto"/>
          </w:divBdr>
        </w:div>
        <w:div w:id="1125344656">
          <w:marLeft w:val="0"/>
          <w:marRight w:val="0"/>
          <w:marTop w:val="0"/>
          <w:marBottom w:val="0"/>
          <w:divBdr>
            <w:top w:val="none" w:sz="0" w:space="0" w:color="auto"/>
            <w:left w:val="none" w:sz="0" w:space="0" w:color="auto"/>
            <w:bottom w:val="none" w:sz="0" w:space="0" w:color="auto"/>
            <w:right w:val="none" w:sz="0" w:space="0" w:color="auto"/>
          </w:divBdr>
        </w:div>
        <w:div w:id="2094934294">
          <w:marLeft w:val="0"/>
          <w:marRight w:val="0"/>
          <w:marTop w:val="0"/>
          <w:marBottom w:val="0"/>
          <w:divBdr>
            <w:top w:val="none" w:sz="0" w:space="0" w:color="auto"/>
            <w:left w:val="none" w:sz="0" w:space="0" w:color="auto"/>
            <w:bottom w:val="none" w:sz="0" w:space="0" w:color="auto"/>
            <w:right w:val="none" w:sz="0" w:space="0" w:color="auto"/>
          </w:divBdr>
        </w:div>
        <w:div w:id="1042941945">
          <w:marLeft w:val="0"/>
          <w:marRight w:val="0"/>
          <w:marTop w:val="0"/>
          <w:marBottom w:val="0"/>
          <w:divBdr>
            <w:top w:val="none" w:sz="0" w:space="0" w:color="auto"/>
            <w:left w:val="none" w:sz="0" w:space="0" w:color="auto"/>
            <w:bottom w:val="none" w:sz="0" w:space="0" w:color="auto"/>
            <w:right w:val="none" w:sz="0" w:space="0" w:color="auto"/>
          </w:divBdr>
        </w:div>
        <w:div w:id="1878540231">
          <w:marLeft w:val="0"/>
          <w:marRight w:val="0"/>
          <w:marTop w:val="0"/>
          <w:marBottom w:val="0"/>
          <w:divBdr>
            <w:top w:val="none" w:sz="0" w:space="0" w:color="auto"/>
            <w:left w:val="none" w:sz="0" w:space="0" w:color="auto"/>
            <w:bottom w:val="none" w:sz="0" w:space="0" w:color="auto"/>
            <w:right w:val="none" w:sz="0" w:space="0" w:color="auto"/>
          </w:divBdr>
        </w:div>
        <w:div w:id="1280916518">
          <w:marLeft w:val="0"/>
          <w:marRight w:val="0"/>
          <w:marTop w:val="0"/>
          <w:marBottom w:val="0"/>
          <w:divBdr>
            <w:top w:val="none" w:sz="0" w:space="0" w:color="auto"/>
            <w:left w:val="none" w:sz="0" w:space="0" w:color="auto"/>
            <w:bottom w:val="none" w:sz="0" w:space="0" w:color="auto"/>
            <w:right w:val="none" w:sz="0" w:space="0" w:color="auto"/>
          </w:divBdr>
        </w:div>
      </w:divsChild>
    </w:div>
    <w:div w:id="324289341">
      <w:bodyDiv w:val="1"/>
      <w:marLeft w:val="0"/>
      <w:marRight w:val="0"/>
      <w:marTop w:val="0"/>
      <w:marBottom w:val="0"/>
      <w:divBdr>
        <w:top w:val="none" w:sz="0" w:space="0" w:color="auto"/>
        <w:left w:val="none" w:sz="0" w:space="0" w:color="auto"/>
        <w:bottom w:val="none" w:sz="0" w:space="0" w:color="auto"/>
        <w:right w:val="none" w:sz="0" w:space="0" w:color="auto"/>
      </w:divBdr>
      <w:divsChild>
        <w:div w:id="1906527732">
          <w:marLeft w:val="0"/>
          <w:marRight w:val="0"/>
          <w:marTop w:val="0"/>
          <w:marBottom w:val="0"/>
          <w:divBdr>
            <w:top w:val="none" w:sz="0" w:space="0" w:color="auto"/>
            <w:left w:val="none" w:sz="0" w:space="0" w:color="auto"/>
            <w:bottom w:val="none" w:sz="0" w:space="0" w:color="auto"/>
            <w:right w:val="none" w:sz="0" w:space="0" w:color="auto"/>
          </w:divBdr>
        </w:div>
        <w:div w:id="671568849">
          <w:marLeft w:val="0"/>
          <w:marRight w:val="0"/>
          <w:marTop w:val="0"/>
          <w:marBottom w:val="0"/>
          <w:divBdr>
            <w:top w:val="none" w:sz="0" w:space="0" w:color="auto"/>
            <w:left w:val="none" w:sz="0" w:space="0" w:color="auto"/>
            <w:bottom w:val="none" w:sz="0" w:space="0" w:color="auto"/>
            <w:right w:val="none" w:sz="0" w:space="0" w:color="auto"/>
          </w:divBdr>
        </w:div>
      </w:divsChild>
    </w:div>
    <w:div w:id="356472642">
      <w:bodyDiv w:val="1"/>
      <w:marLeft w:val="0"/>
      <w:marRight w:val="0"/>
      <w:marTop w:val="0"/>
      <w:marBottom w:val="0"/>
      <w:divBdr>
        <w:top w:val="none" w:sz="0" w:space="0" w:color="auto"/>
        <w:left w:val="none" w:sz="0" w:space="0" w:color="auto"/>
        <w:bottom w:val="none" w:sz="0" w:space="0" w:color="auto"/>
        <w:right w:val="none" w:sz="0" w:space="0" w:color="auto"/>
      </w:divBdr>
      <w:divsChild>
        <w:div w:id="2013532957">
          <w:marLeft w:val="0"/>
          <w:marRight w:val="0"/>
          <w:marTop w:val="0"/>
          <w:marBottom w:val="0"/>
          <w:divBdr>
            <w:top w:val="none" w:sz="0" w:space="0" w:color="auto"/>
            <w:left w:val="none" w:sz="0" w:space="0" w:color="auto"/>
            <w:bottom w:val="none" w:sz="0" w:space="0" w:color="auto"/>
            <w:right w:val="none" w:sz="0" w:space="0" w:color="auto"/>
          </w:divBdr>
        </w:div>
        <w:div w:id="1399863671">
          <w:marLeft w:val="0"/>
          <w:marRight w:val="0"/>
          <w:marTop w:val="0"/>
          <w:marBottom w:val="0"/>
          <w:divBdr>
            <w:top w:val="none" w:sz="0" w:space="0" w:color="auto"/>
            <w:left w:val="none" w:sz="0" w:space="0" w:color="auto"/>
            <w:bottom w:val="none" w:sz="0" w:space="0" w:color="auto"/>
            <w:right w:val="none" w:sz="0" w:space="0" w:color="auto"/>
          </w:divBdr>
        </w:div>
      </w:divsChild>
    </w:div>
    <w:div w:id="403374433">
      <w:bodyDiv w:val="1"/>
      <w:marLeft w:val="0"/>
      <w:marRight w:val="0"/>
      <w:marTop w:val="0"/>
      <w:marBottom w:val="0"/>
      <w:divBdr>
        <w:top w:val="none" w:sz="0" w:space="0" w:color="auto"/>
        <w:left w:val="none" w:sz="0" w:space="0" w:color="auto"/>
        <w:bottom w:val="none" w:sz="0" w:space="0" w:color="auto"/>
        <w:right w:val="none" w:sz="0" w:space="0" w:color="auto"/>
      </w:divBdr>
    </w:div>
    <w:div w:id="421881418">
      <w:bodyDiv w:val="1"/>
      <w:marLeft w:val="0"/>
      <w:marRight w:val="0"/>
      <w:marTop w:val="0"/>
      <w:marBottom w:val="0"/>
      <w:divBdr>
        <w:top w:val="none" w:sz="0" w:space="0" w:color="auto"/>
        <w:left w:val="none" w:sz="0" w:space="0" w:color="auto"/>
        <w:bottom w:val="none" w:sz="0" w:space="0" w:color="auto"/>
        <w:right w:val="none" w:sz="0" w:space="0" w:color="auto"/>
      </w:divBdr>
    </w:div>
    <w:div w:id="442848087">
      <w:bodyDiv w:val="1"/>
      <w:marLeft w:val="0"/>
      <w:marRight w:val="0"/>
      <w:marTop w:val="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
        <w:div w:id="2114787843">
          <w:marLeft w:val="0"/>
          <w:marRight w:val="0"/>
          <w:marTop w:val="0"/>
          <w:marBottom w:val="0"/>
          <w:divBdr>
            <w:top w:val="none" w:sz="0" w:space="0" w:color="auto"/>
            <w:left w:val="none" w:sz="0" w:space="0" w:color="auto"/>
            <w:bottom w:val="none" w:sz="0" w:space="0" w:color="auto"/>
            <w:right w:val="none" w:sz="0" w:space="0" w:color="auto"/>
          </w:divBdr>
        </w:div>
        <w:div w:id="2060083634">
          <w:marLeft w:val="0"/>
          <w:marRight w:val="0"/>
          <w:marTop w:val="0"/>
          <w:marBottom w:val="0"/>
          <w:divBdr>
            <w:top w:val="none" w:sz="0" w:space="0" w:color="auto"/>
            <w:left w:val="none" w:sz="0" w:space="0" w:color="auto"/>
            <w:bottom w:val="none" w:sz="0" w:space="0" w:color="auto"/>
            <w:right w:val="none" w:sz="0" w:space="0" w:color="auto"/>
          </w:divBdr>
        </w:div>
        <w:div w:id="143545386">
          <w:marLeft w:val="0"/>
          <w:marRight w:val="0"/>
          <w:marTop w:val="0"/>
          <w:marBottom w:val="0"/>
          <w:divBdr>
            <w:top w:val="none" w:sz="0" w:space="0" w:color="auto"/>
            <w:left w:val="none" w:sz="0" w:space="0" w:color="auto"/>
            <w:bottom w:val="none" w:sz="0" w:space="0" w:color="auto"/>
            <w:right w:val="none" w:sz="0" w:space="0" w:color="auto"/>
          </w:divBdr>
        </w:div>
        <w:div w:id="1803377443">
          <w:marLeft w:val="0"/>
          <w:marRight w:val="0"/>
          <w:marTop w:val="0"/>
          <w:marBottom w:val="0"/>
          <w:divBdr>
            <w:top w:val="none" w:sz="0" w:space="0" w:color="auto"/>
            <w:left w:val="none" w:sz="0" w:space="0" w:color="auto"/>
            <w:bottom w:val="none" w:sz="0" w:space="0" w:color="auto"/>
            <w:right w:val="none" w:sz="0" w:space="0" w:color="auto"/>
          </w:divBdr>
        </w:div>
        <w:div w:id="1704361082">
          <w:marLeft w:val="0"/>
          <w:marRight w:val="0"/>
          <w:marTop w:val="0"/>
          <w:marBottom w:val="0"/>
          <w:divBdr>
            <w:top w:val="none" w:sz="0" w:space="0" w:color="auto"/>
            <w:left w:val="none" w:sz="0" w:space="0" w:color="auto"/>
            <w:bottom w:val="none" w:sz="0" w:space="0" w:color="auto"/>
            <w:right w:val="none" w:sz="0" w:space="0" w:color="auto"/>
          </w:divBdr>
        </w:div>
        <w:div w:id="1962759617">
          <w:marLeft w:val="0"/>
          <w:marRight w:val="0"/>
          <w:marTop w:val="0"/>
          <w:marBottom w:val="0"/>
          <w:divBdr>
            <w:top w:val="none" w:sz="0" w:space="0" w:color="auto"/>
            <w:left w:val="none" w:sz="0" w:space="0" w:color="auto"/>
            <w:bottom w:val="none" w:sz="0" w:space="0" w:color="auto"/>
            <w:right w:val="none" w:sz="0" w:space="0" w:color="auto"/>
          </w:divBdr>
        </w:div>
        <w:div w:id="1983460201">
          <w:marLeft w:val="0"/>
          <w:marRight w:val="0"/>
          <w:marTop w:val="0"/>
          <w:marBottom w:val="0"/>
          <w:divBdr>
            <w:top w:val="none" w:sz="0" w:space="0" w:color="auto"/>
            <w:left w:val="none" w:sz="0" w:space="0" w:color="auto"/>
            <w:bottom w:val="none" w:sz="0" w:space="0" w:color="auto"/>
            <w:right w:val="none" w:sz="0" w:space="0" w:color="auto"/>
          </w:divBdr>
        </w:div>
        <w:div w:id="1813130728">
          <w:marLeft w:val="0"/>
          <w:marRight w:val="0"/>
          <w:marTop w:val="0"/>
          <w:marBottom w:val="0"/>
          <w:divBdr>
            <w:top w:val="none" w:sz="0" w:space="0" w:color="auto"/>
            <w:left w:val="none" w:sz="0" w:space="0" w:color="auto"/>
            <w:bottom w:val="none" w:sz="0" w:space="0" w:color="auto"/>
            <w:right w:val="none" w:sz="0" w:space="0" w:color="auto"/>
          </w:divBdr>
        </w:div>
        <w:div w:id="780103756">
          <w:marLeft w:val="0"/>
          <w:marRight w:val="0"/>
          <w:marTop w:val="0"/>
          <w:marBottom w:val="0"/>
          <w:divBdr>
            <w:top w:val="none" w:sz="0" w:space="0" w:color="auto"/>
            <w:left w:val="none" w:sz="0" w:space="0" w:color="auto"/>
            <w:bottom w:val="none" w:sz="0" w:space="0" w:color="auto"/>
            <w:right w:val="none" w:sz="0" w:space="0" w:color="auto"/>
          </w:divBdr>
        </w:div>
        <w:div w:id="1187792843">
          <w:marLeft w:val="0"/>
          <w:marRight w:val="0"/>
          <w:marTop w:val="0"/>
          <w:marBottom w:val="0"/>
          <w:divBdr>
            <w:top w:val="none" w:sz="0" w:space="0" w:color="auto"/>
            <w:left w:val="none" w:sz="0" w:space="0" w:color="auto"/>
            <w:bottom w:val="none" w:sz="0" w:space="0" w:color="auto"/>
            <w:right w:val="none" w:sz="0" w:space="0" w:color="auto"/>
          </w:divBdr>
        </w:div>
        <w:div w:id="1649045092">
          <w:marLeft w:val="0"/>
          <w:marRight w:val="0"/>
          <w:marTop w:val="0"/>
          <w:marBottom w:val="0"/>
          <w:divBdr>
            <w:top w:val="none" w:sz="0" w:space="0" w:color="auto"/>
            <w:left w:val="none" w:sz="0" w:space="0" w:color="auto"/>
            <w:bottom w:val="none" w:sz="0" w:space="0" w:color="auto"/>
            <w:right w:val="none" w:sz="0" w:space="0" w:color="auto"/>
          </w:divBdr>
        </w:div>
        <w:div w:id="729815197">
          <w:marLeft w:val="0"/>
          <w:marRight w:val="0"/>
          <w:marTop w:val="0"/>
          <w:marBottom w:val="0"/>
          <w:divBdr>
            <w:top w:val="none" w:sz="0" w:space="0" w:color="auto"/>
            <w:left w:val="none" w:sz="0" w:space="0" w:color="auto"/>
            <w:bottom w:val="none" w:sz="0" w:space="0" w:color="auto"/>
            <w:right w:val="none" w:sz="0" w:space="0" w:color="auto"/>
          </w:divBdr>
        </w:div>
        <w:div w:id="1463814770">
          <w:marLeft w:val="0"/>
          <w:marRight w:val="0"/>
          <w:marTop w:val="0"/>
          <w:marBottom w:val="0"/>
          <w:divBdr>
            <w:top w:val="none" w:sz="0" w:space="0" w:color="auto"/>
            <w:left w:val="none" w:sz="0" w:space="0" w:color="auto"/>
            <w:bottom w:val="none" w:sz="0" w:space="0" w:color="auto"/>
            <w:right w:val="none" w:sz="0" w:space="0" w:color="auto"/>
          </w:divBdr>
        </w:div>
        <w:div w:id="1421826923">
          <w:marLeft w:val="0"/>
          <w:marRight w:val="0"/>
          <w:marTop w:val="0"/>
          <w:marBottom w:val="0"/>
          <w:divBdr>
            <w:top w:val="none" w:sz="0" w:space="0" w:color="auto"/>
            <w:left w:val="none" w:sz="0" w:space="0" w:color="auto"/>
            <w:bottom w:val="none" w:sz="0" w:space="0" w:color="auto"/>
            <w:right w:val="none" w:sz="0" w:space="0" w:color="auto"/>
          </w:divBdr>
        </w:div>
        <w:div w:id="984744975">
          <w:marLeft w:val="0"/>
          <w:marRight w:val="0"/>
          <w:marTop w:val="0"/>
          <w:marBottom w:val="0"/>
          <w:divBdr>
            <w:top w:val="none" w:sz="0" w:space="0" w:color="auto"/>
            <w:left w:val="none" w:sz="0" w:space="0" w:color="auto"/>
            <w:bottom w:val="none" w:sz="0" w:space="0" w:color="auto"/>
            <w:right w:val="none" w:sz="0" w:space="0" w:color="auto"/>
          </w:divBdr>
        </w:div>
        <w:div w:id="1060908082">
          <w:marLeft w:val="0"/>
          <w:marRight w:val="0"/>
          <w:marTop w:val="0"/>
          <w:marBottom w:val="0"/>
          <w:divBdr>
            <w:top w:val="none" w:sz="0" w:space="0" w:color="auto"/>
            <w:left w:val="none" w:sz="0" w:space="0" w:color="auto"/>
            <w:bottom w:val="none" w:sz="0" w:space="0" w:color="auto"/>
            <w:right w:val="none" w:sz="0" w:space="0" w:color="auto"/>
          </w:divBdr>
        </w:div>
        <w:div w:id="357465655">
          <w:marLeft w:val="0"/>
          <w:marRight w:val="0"/>
          <w:marTop w:val="0"/>
          <w:marBottom w:val="0"/>
          <w:divBdr>
            <w:top w:val="none" w:sz="0" w:space="0" w:color="auto"/>
            <w:left w:val="none" w:sz="0" w:space="0" w:color="auto"/>
            <w:bottom w:val="none" w:sz="0" w:space="0" w:color="auto"/>
            <w:right w:val="none" w:sz="0" w:space="0" w:color="auto"/>
          </w:divBdr>
        </w:div>
        <w:div w:id="673653237">
          <w:marLeft w:val="0"/>
          <w:marRight w:val="0"/>
          <w:marTop w:val="0"/>
          <w:marBottom w:val="0"/>
          <w:divBdr>
            <w:top w:val="none" w:sz="0" w:space="0" w:color="auto"/>
            <w:left w:val="none" w:sz="0" w:space="0" w:color="auto"/>
            <w:bottom w:val="none" w:sz="0" w:space="0" w:color="auto"/>
            <w:right w:val="none" w:sz="0" w:space="0" w:color="auto"/>
          </w:divBdr>
        </w:div>
        <w:div w:id="1034112039">
          <w:marLeft w:val="0"/>
          <w:marRight w:val="0"/>
          <w:marTop w:val="0"/>
          <w:marBottom w:val="0"/>
          <w:divBdr>
            <w:top w:val="none" w:sz="0" w:space="0" w:color="auto"/>
            <w:left w:val="none" w:sz="0" w:space="0" w:color="auto"/>
            <w:bottom w:val="none" w:sz="0" w:space="0" w:color="auto"/>
            <w:right w:val="none" w:sz="0" w:space="0" w:color="auto"/>
          </w:divBdr>
        </w:div>
        <w:div w:id="410589268">
          <w:marLeft w:val="0"/>
          <w:marRight w:val="0"/>
          <w:marTop w:val="0"/>
          <w:marBottom w:val="0"/>
          <w:divBdr>
            <w:top w:val="none" w:sz="0" w:space="0" w:color="auto"/>
            <w:left w:val="none" w:sz="0" w:space="0" w:color="auto"/>
            <w:bottom w:val="none" w:sz="0" w:space="0" w:color="auto"/>
            <w:right w:val="none" w:sz="0" w:space="0" w:color="auto"/>
          </w:divBdr>
        </w:div>
        <w:div w:id="1459495633">
          <w:marLeft w:val="0"/>
          <w:marRight w:val="0"/>
          <w:marTop w:val="0"/>
          <w:marBottom w:val="0"/>
          <w:divBdr>
            <w:top w:val="none" w:sz="0" w:space="0" w:color="auto"/>
            <w:left w:val="none" w:sz="0" w:space="0" w:color="auto"/>
            <w:bottom w:val="none" w:sz="0" w:space="0" w:color="auto"/>
            <w:right w:val="none" w:sz="0" w:space="0" w:color="auto"/>
          </w:divBdr>
        </w:div>
        <w:div w:id="1357389316">
          <w:marLeft w:val="0"/>
          <w:marRight w:val="0"/>
          <w:marTop w:val="0"/>
          <w:marBottom w:val="0"/>
          <w:divBdr>
            <w:top w:val="none" w:sz="0" w:space="0" w:color="auto"/>
            <w:left w:val="none" w:sz="0" w:space="0" w:color="auto"/>
            <w:bottom w:val="none" w:sz="0" w:space="0" w:color="auto"/>
            <w:right w:val="none" w:sz="0" w:space="0" w:color="auto"/>
          </w:divBdr>
        </w:div>
        <w:div w:id="385104163">
          <w:marLeft w:val="0"/>
          <w:marRight w:val="0"/>
          <w:marTop w:val="0"/>
          <w:marBottom w:val="0"/>
          <w:divBdr>
            <w:top w:val="none" w:sz="0" w:space="0" w:color="auto"/>
            <w:left w:val="none" w:sz="0" w:space="0" w:color="auto"/>
            <w:bottom w:val="none" w:sz="0" w:space="0" w:color="auto"/>
            <w:right w:val="none" w:sz="0" w:space="0" w:color="auto"/>
          </w:divBdr>
        </w:div>
        <w:div w:id="2055812493">
          <w:marLeft w:val="0"/>
          <w:marRight w:val="0"/>
          <w:marTop w:val="0"/>
          <w:marBottom w:val="0"/>
          <w:divBdr>
            <w:top w:val="none" w:sz="0" w:space="0" w:color="auto"/>
            <w:left w:val="none" w:sz="0" w:space="0" w:color="auto"/>
            <w:bottom w:val="none" w:sz="0" w:space="0" w:color="auto"/>
            <w:right w:val="none" w:sz="0" w:space="0" w:color="auto"/>
          </w:divBdr>
        </w:div>
        <w:div w:id="2105107648">
          <w:marLeft w:val="0"/>
          <w:marRight w:val="0"/>
          <w:marTop w:val="0"/>
          <w:marBottom w:val="0"/>
          <w:divBdr>
            <w:top w:val="none" w:sz="0" w:space="0" w:color="auto"/>
            <w:left w:val="none" w:sz="0" w:space="0" w:color="auto"/>
            <w:bottom w:val="none" w:sz="0" w:space="0" w:color="auto"/>
            <w:right w:val="none" w:sz="0" w:space="0" w:color="auto"/>
          </w:divBdr>
        </w:div>
        <w:div w:id="1377657673">
          <w:marLeft w:val="0"/>
          <w:marRight w:val="0"/>
          <w:marTop w:val="0"/>
          <w:marBottom w:val="0"/>
          <w:divBdr>
            <w:top w:val="none" w:sz="0" w:space="0" w:color="auto"/>
            <w:left w:val="none" w:sz="0" w:space="0" w:color="auto"/>
            <w:bottom w:val="none" w:sz="0" w:space="0" w:color="auto"/>
            <w:right w:val="none" w:sz="0" w:space="0" w:color="auto"/>
          </w:divBdr>
        </w:div>
        <w:div w:id="395737256">
          <w:marLeft w:val="0"/>
          <w:marRight w:val="0"/>
          <w:marTop w:val="0"/>
          <w:marBottom w:val="0"/>
          <w:divBdr>
            <w:top w:val="none" w:sz="0" w:space="0" w:color="auto"/>
            <w:left w:val="none" w:sz="0" w:space="0" w:color="auto"/>
            <w:bottom w:val="none" w:sz="0" w:space="0" w:color="auto"/>
            <w:right w:val="none" w:sz="0" w:space="0" w:color="auto"/>
          </w:divBdr>
        </w:div>
        <w:div w:id="2025743636">
          <w:marLeft w:val="0"/>
          <w:marRight w:val="0"/>
          <w:marTop w:val="0"/>
          <w:marBottom w:val="0"/>
          <w:divBdr>
            <w:top w:val="none" w:sz="0" w:space="0" w:color="auto"/>
            <w:left w:val="none" w:sz="0" w:space="0" w:color="auto"/>
            <w:bottom w:val="none" w:sz="0" w:space="0" w:color="auto"/>
            <w:right w:val="none" w:sz="0" w:space="0" w:color="auto"/>
          </w:divBdr>
        </w:div>
        <w:div w:id="1160656078">
          <w:marLeft w:val="0"/>
          <w:marRight w:val="0"/>
          <w:marTop w:val="0"/>
          <w:marBottom w:val="0"/>
          <w:divBdr>
            <w:top w:val="none" w:sz="0" w:space="0" w:color="auto"/>
            <w:left w:val="none" w:sz="0" w:space="0" w:color="auto"/>
            <w:bottom w:val="none" w:sz="0" w:space="0" w:color="auto"/>
            <w:right w:val="none" w:sz="0" w:space="0" w:color="auto"/>
          </w:divBdr>
        </w:div>
        <w:div w:id="1272592063">
          <w:marLeft w:val="0"/>
          <w:marRight w:val="0"/>
          <w:marTop w:val="0"/>
          <w:marBottom w:val="0"/>
          <w:divBdr>
            <w:top w:val="none" w:sz="0" w:space="0" w:color="auto"/>
            <w:left w:val="none" w:sz="0" w:space="0" w:color="auto"/>
            <w:bottom w:val="none" w:sz="0" w:space="0" w:color="auto"/>
            <w:right w:val="none" w:sz="0" w:space="0" w:color="auto"/>
          </w:divBdr>
        </w:div>
        <w:div w:id="1519851334">
          <w:marLeft w:val="0"/>
          <w:marRight w:val="0"/>
          <w:marTop w:val="0"/>
          <w:marBottom w:val="0"/>
          <w:divBdr>
            <w:top w:val="none" w:sz="0" w:space="0" w:color="auto"/>
            <w:left w:val="none" w:sz="0" w:space="0" w:color="auto"/>
            <w:bottom w:val="none" w:sz="0" w:space="0" w:color="auto"/>
            <w:right w:val="none" w:sz="0" w:space="0" w:color="auto"/>
          </w:divBdr>
        </w:div>
        <w:div w:id="1440829870">
          <w:marLeft w:val="0"/>
          <w:marRight w:val="0"/>
          <w:marTop w:val="0"/>
          <w:marBottom w:val="0"/>
          <w:divBdr>
            <w:top w:val="none" w:sz="0" w:space="0" w:color="auto"/>
            <w:left w:val="none" w:sz="0" w:space="0" w:color="auto"/>
            <w:bottom w:val="none" w:sz="0" w:space="0" w:color="auto"/>
            <w:right w:val="none" w:sz="0" w:space="0" w:color="auto"/>
          </w:divBdr>
        </w:div>
        <w:div w:id="528495150">
          <w:marLeft w:val="0"/>
          <w:marRight w:val="0"/>
          <w:marTop w:val="0"/>
          <w:marBottom w:val="0"/>
          <w:divBdr>
            <w:top w:val="none" w:sz="0" w:space="0" w:color="auto"/>
            <w:left w:val="none" w:sz="0" w:space="0" w:color="auto"/>
            <w:bottom w:val="none" w:sz="0" w:space="0" w:color="auto"/>
            <w:right w:val="none" w:sz="0" w:space="0" w:color="auto"/>
          </w:divBdr>
        </w:div>
        <w:div w:id="838934363">
          <w:marLeft w:val="0"/>
          <w:marRight w:val="0"/>
          <w:marTop w:val="0"/>
          <w:marBottom w:val="0"/>
          <w:divBdr>
            <w:top w:val="none" w:sz="0" w:space="0" w:color="auto"/>
            <w:left w:val="none" w:sz="0" w:space="0" w:color="auto"/>
            <w:bottom w:val="none" w:sz="0" w:space="0" w:color="auto"/>
            <w:right w:val="none" w:sz="0" w:space="0" w:color="auto"/>
          </w:divBdr>
        </w:div>
        <w:div w:id="131824740">
          <w:marLeft w:val="0"/>
          <w:marRight w:val="0"/>
          <w:marTop w:val="0"/>
          <w:marBottom w:val="0"/>
          <w:divBdr>
            <w:top w:val="none" w:sz="0" w:space="0" w:color="auto"/>
            <w:left w:val="none" w:sz="0" w:space="0" w:color="auto"/>
            <w:bottom w:val="none" w:sz="0" w:space="0" w:color="auto"/>
            <w:right w:val="none" w:sz="0" w:space="0" w:color="auto"/>
          </w:divBdr>
        </w:div>
        <w:div w:id="660353933">
          <w:marLeft w:val="0"/>
          <w:marRight w:val="0"/>
          <w:marTop w:val="0"/>
          <w:marBottom w:val="0"/>
          <w:divBdr>
            <w:top w:val="none" w:sz="0" w:space="0" w:color="auto"/>
            <w:left w:val="none" w:sz="0" w:space="0" w:color="auto"/>
            <w:bottom w:val="none" w:sz="0" w:space="0" w:color="auto"/>
            <w:right w:val="none" w:sz="0" w:space="0" w:color="auto"/>
          </w:divBdr>
        </w:div>
        <w:div w:id="775176958">
          <w:marLeft w:val="0"/>
          <w:marRight w:val="0"/>
          <w:marTop w:val="0"/>
          <w:marBottom w:val="0"/>
          <w:divBdr>
            <w:top w:val="none" w:sz="0" w:space="0" w:color="auto"/>
            <w:left w:val="none" w:sz="0" w:space="0" w:color="auto"/>
            <w:bottom w:val="none" w:sz="0" w:space="0" w:color="auto"/>
            <w:right w:val="none" w:sz="0" w:space="0" w:color="auto"/>
          </w:divBdr>
        </w:div>
        <w:div w:id="786852708">
          <w:marLeft w:val="0"/>
          <w:marRight w:val="0"/>
          <w:marTop w:val="0"/>
          <w:marBottom w:val="0"/>
          <w:divBdr>
            <w:top w:val="none" w:sz="0" w:space="0" w:color="auto"/>
            <w:left w:val="none" w:sz="0" w:space="0" w:color="auto"/>
            <w:bottom w:val="none" w:sz="0" w:space="0" w:color="auto"/>
            <w:right w:val="none" w:sz="0" w:space="0" w:color="auto"/>
          </w:divBdr>
        </w:div>
        <w:div w:id="326593789">
          <w:marLeft w:val="0"/>
          <w:marRight w:val="0"/>
          <w:marTop w:val="0"/>
          <w:marBottom w:val="0"/>
          <w:divBdr>
            <w:top w:val="none" w:sz="0" w:space="0" w:color="auto"/>
            <w:left w:val="none" w:sz="0" w:space="0" w:color="auto"/>
            <w:bottom w:val="none" w:sz="0" w:space="0" w:color="auto"/>
            <w:right w:val="none" w:sz="0" w:space="0" w:color="auto"/>
          </w:divBdr>
        </w:div>
        <w:div w:id="1572540136">
          <w:marLeft w:val="0"/>
          <w:marRight w:val="0"/>
          <w:marTop w:val="0"/>
          <w:marBottom w:val="0"/>
          <w:divBdr>
            <w:top w:val="none" w:sz="0" w:space="0" w:color="auto"/>
            <w:left w:val="none" w:sz="0" w:space="0" w:color="auto"/>
            <w:bottom w:val="none" w:sz="0" w:space="0" w:color="auto"/>
            <w:right w:val="none" w:sz="0" w:space="0" w:color="auto"/>
          </w:divBdr>
        </w:div>
        <w:div w:id="1725063408">
          <w:marLeft w:val="0"/>
          <w:marRight w:val="0"/>
          <w:marTop w:val="0"/>
          <w:marBottom w:val="0"/>
          <w:divBdr>
            <w:top w:val="none" w:sz="0" w:space="0" w:color="auto"/>
            <w:left w:val="none" w:sz="0" w:space="0" w:color="auto"/>
            <w:bottom w:val="none" w:sz="0" w:space="0" w:color="auto"/>
            <w:right w:val="none" w:sz="0" w:space="0" w:color="auto"/>
          </w:divBdr>
        </w:div>
        <w:div w:id="1883857595">
          <w:marLeft w:val="0"/>
          <w:marRight w:val="0"/>
          <w:marTop w:val="0"/>
          <w:marBottom w:val="0"/>
          <w:divBdr>
            <w:top w:val="none" w:sz="0" w:space="0" w:color="auto"/>
            <w:left w:val="none" w:sz="0" w:space="0" w:color="auto"/>
            <w:bottom w:val="none" w:sz="0" w:space="0" w:color="auto"/>
            <w:right w:val="none" w:sz="0" w:space="0" w:color="auto"/>
          </w:divBdr>
        </w:div>
        <w:div w:id="1455250457">
          <w:marLeft w:val="0"/>
          <w:marRight w:val="0"/>
          <w:marTop w:val="0"/>
          <w:marBottom w:val="0"/>
          <w:divBdr>
            <w:top w:val="none" w:sz="0" w:space="0" w:color="auto"/>
            <w:left w:val="none" w:sz="0" w:space="0" w:color="auto"/>
            <w:bottom w:val="none" w:sz="0" w:space="0" w:color="auto"/>
            <w:right w:val="none" w:sz="0" w:space="0" w:color="auto"/>
          </w:divBdr>
        </w:div>
        <w:div w:id="1008755694">
          <w:marLeft w:val="0"/>
          <w:marRight w:val="0"/>
          <w:marTop w:val="0"/>
          <w:marBottom w:val="0"/>
          <w:divBdr>
            <w:top w:val="none" w:sz="0" w:space="0" w:color="auto"/>
            <w:left w:val="none" w:sz="0" w:space="0" w:color="auto"/>
            <w:bottom w:val="none" w:sz="0" w:space="0" w:color="auto"/>
            <w:right w:val="none" w:sz="0" w:space="0" w:color="auto"/>
          </w:divBdr>
        </w:div>
        <w:div w:id="1431467924">
          <w:marLeft w:val="0"/>
          <w:marRight w:val="0"/>
          <w:marTop w:val="0"/>
          <w:marBottom w:val="0"/>
          <w:divBdr>
            <w:top w:val="none" w:sz="0" w:space="0" w:color="auto"/>
            <w:left w:val="none" w:sz="0" w:space="0" w:color="auto"/>
            <w:bottom w:val="none" w:sz="0" w:space="0" w:color="auto"/>
            <w:right w:val="none" w:sz="0" w:space="0" w:color="auto"/>
          </w:divBdr>
        </w:div>
        <w:div w:id="436490818">
          <w:marLeft w:val="0"/>
          <w:marRight w:val="0"/>
          <w:marTop w:val="0"/>
          <w:marBottom w:val="0"/>
          <w:divBdr>
            <w:top w:val="none" w:sz="0" w:space="0" w:color="auto"/>
            <w:left w:val="none" w:sz="0" w:space="0" w:color="auto"/>
            <w:bottom w:val="none" w:sz="0" w:space="0" w:color="auto"/>
            <w:right w:val="none" w:sz="0" w:space="0" w:color="auto"/>
          </w:divBdr>
        </w:div>
        <w:div w:id="1587611793">
          <w:marLeft w:val="0"/>
          <w:marRight w:val="0"/>
          <w:marTop w:val="0"/>
          <w:marBottom w:val="0"/>
          <w:divBdr>
            <w:top w:val="none" w:sz="0" w:space="0" w:color="auto"/>
            <w:left w:val="none" w:sz="0" w:space="0" w:color="auto"/>
            <w:bottom w:val="none" w:sz="0" w:space="0" w:color="auto"/>
            <w:right w:val="none" w:sz="0" w:space="0" w:color="auto"/>
          </w:divBdr>
        </w:div>
        <w:div w:id="1021323183">
          <w:marLeft w:val="0"/>
          <w:marRight w:val="0"/>
          <w:marTop w:val="0"/>
          <w:marBottom w:val="0"/>
          <w:divBdr>
            <w:top w:val="none" w:sz="0" w:space="0" w:color="auto"/>
            <w:left w:val="none" w:sz="0" w:space="0" w:color="auto"/>
            <w:bottom w:val="none" w:sz="0" w:space="0" w:color="auto"/>
            <w:right w:val="none" w:sz="0" w:space="0" w:color="auto"/>
          </w:divBdr>
        </w:div>
        <w:div w:id="1741324027">
          <w:marLeft w:val="0"/>
          <w:marRight w:val="0"/>
          <w:marTop w:val="0"/>
          <w:marBottom w:val="0"/>
          <w:divBdr>
            <w:top w:val="none" w:sz="0" w:space="0" w:color="auto"/>
            <w:left w:val="none" w:sz="0" w:space="0" w:color="auto"/>
            <w:bottom w:val="none" w:sz="0" w:space="0" w:color="auto"/>
            <w:right w:val="none" w:sz="0" w:space="0" w:color="auto"/>
          </w:divBdr>
        </w:div>
        <w:div w:id="415786484">
          <w:marLeft w:val="0"/>
          <w:marRight w:val="0"/>
          <w:marTop w:val="0"/>
          <w:marBottom w:val="0"/>
          <w:divBdr>
            <w:top w:val="none" w:sz="0" w:space="0" w:color="auto"/>
            <w:left w:val="none" w:sz="0" w:space="0" w:color="auto"/>
            <w:bottom w:val="none" w:sz="0" w:space="0" w:color="auto"/>
            <w:right w:val="none" w:sz="0" w:space="0" w:color="auto"/>
          </w:divBdr>
        </w:div>
        <w:div w:id="2001305174">
          <w:marLeft w:val="0"/>
          <w:marRight w:val="0"/>
          <w:marTop w:val="0"/>
          <w:marBottom w:val="0"/>
          <w:divBdr>
            <w:top w:val="none" w:sz="0" w:space="0" w:color="auto"/>
            <w:left w:val="none" w:sz="0" w:space="0" w:color="auto"/>
            <w:bottom w:val="none" w:sz="0" w:space="0" w:color="auto"/>
            <w:right w:val="none" w:sz="0" w:space="0" w:color="auto"/>
          </w:divBdr>
        </w:div>
        <w:div w:id="1244099465">
          <w:marLeft w:val="0"/>
          <w:marRight w:val="0"/>
          <w:marTop w:val="0"/>
          <w:marBottom w:val="0"/>
          <w:divBdr>
            <w:top w:val="none" w:sz="0" w:space="0" w:color="auto"/>
            <w:left w:val="none" w:sz="0" w:space="0" w:color="auto"/>
            <w:bottom w:val="none" w:sz="0" w:space="0" w:color="auto"/>
            <w:right w:val="none" w:sz="0" w:space="0" w:color="auto"/>
          </w:divBdr>
        </w:div>
        <w:div w:id="2101094843">
          <w:marLeft w:val="0"/>
          <w:marRight w:val="0"/>
          <w:marTop w:val="0"/>
          <w:marBottom w:val="0"/>
          <w:divBdr>
            <w:top w:val="none" w:sz="0" w:space="0" w:color="auto"/>
            <w:left w:val="none" w:sz="0" w:space="0" w:color="auto"/>
            <w:bottom w:val="none" w:sz="0" w:space="0" w:color="auto"/>
            <w:right w:val="none" w:sz="0" w:space="0" w:color="auto"/>
          </w:divBdr>
        </w:div>
        <w:div w:id="98336531">
          <w:marLeft w:val="0"/>
          <w:marRight w:val="0"/>
          <w:marTop w:val="0"/>
          <w:marBottom w:val="0"/>
          <w:divBdr>
            <w:top w:val="none" w:sz="0" w:space="0" w:color="auto"/>
            <w:left w:val="none" w:sz="0" w:space="0" w:color="auto"/>
            <w:bottom w:val="none" w:sz="0" w:space="0" w:color="auto"/>
            <w:right w:val="none" w:sz="0" w:space="0" w:color="auto"/>
          </w:divBdr>
        </w:div>
        <w:div w:id="787510884">
          <w:marLeft w:val="0"/>
          <w:marRight w:val="0"/>
          <w:marTop w:val="0"/>
          <w:marBottom w:val="0"/>
          <w:divBdr>
            <w:top w:val="none" w:sz="0" w:space="0" w:color="auto"/>
            <w:left w:val="none" w:sz="0" w:space="0" w:color="auto"/>
            <w:bottom w:val="none" w:sz="0" w:space="0" w:color="auto"/>
            <w:right w:val="none" w:sz="0" w:space="0" w:color="auto"/>
          </w:divBdr>
        </w:div>
        <w:div w:id="256452437">
          <w:marLeft w:val="0"/>
          <w:marRight w:val="0"/>
          <w:marTop w:val="0"/>
          <w:marBottom w:val="0"/>
          <w:divBdr>
            <w:top w:val="none" w:sz="0" w:space="0" w:color="auto"/>
            <w:left w:val="none" w:sz="0" w:space="0" w:color="auto"/>
            <w:bottom w:val="none" w:sz="0" w:space="0" w:color="auto"/>
            <w:right w:val="none" w:sz="0" w:space="0" w:color="auto"/>
          </w:divBdr>
        </w:div>
        <w:div w:id="2102019415">
          <w:marLeft w:val="0"/>
          <w:marRight w:val="0"/>
          <w:marTop w:val="0"/>
          <w:marBottom w:val="0"/>
          <w:divBdr>
            <w:top w:val="none" w:sz="0" w:space="0" w:color="auto"/>
            <w:left w:val="none" w:sz="0" w:space="0" w:color="auto"/>
            <w:bottom w:val="none" w:sz="0" w:space="0" w:color="auto"/>
            <w:right w:val="none" w:sz="0" w:space="0" w:color="auto"/>
          </w:divBdr>
        </w:div>
        <w:div w:id="686056012">
          <w:marLeft w:val="0"/>
          <w:marRight w:val="0"/>
          <w:marTop w:val="0"/>
          <w:marBottom w:val="0"/>
          <w:divBdr>
            <w:top w:val="none" w:sz="0" w:space="0" w:color="auto"/>
            <w:left w:val="none" w:sz="0" w:space="0" w:color="auto"/>
            <w:bottom w:val="none" w:sz="0" w:space="0" w:color="auto"/>
            <w:right w:val="none" w:sz="0" w:space="0" w:color="auto"/>
          </w:divBdr>
        </w:div>
        <w:div w:id="733506972">
          <w:marLeft w:val="0"/>
          <w:marRight w:val="0"/>
          <w:marTop w:val="0"/>
          <w:marBottom w:val="0"/>
          <w:divBdr>
            <w:top w:val="none" w:sz="0" w:space="0" w:color="auto"/>
            <w:left w:val="none" w:sz="0" w:space="0" w:color="auto"/>
            <w:bottom w:val="none" w:sz="0" w:space="0" w:color="auto"/>
            <w:right w:val="none" w:sz="0" w:space="0" w:color="auto"/>
          </w:divBdr>
        </w:div>
        <w:div w:id="353968610">
          <w:marLeft w:val="0"/>
          <w:marRight w:val="0"/>
          <w:marTop w:val="0"/>
          <w:marBottom w:val="0"/>
          <w:divBdr>
            <w:top w:val="none" w:sz="0" w:space="0" w:color="auto"/>
            <w:left w:val="none" w:sz="0" w:space="0" w:color="auto"/>
            <w:bottom w:val="none" w:sz="0" w:space="0" w:color="auto"/>
            <w:right w:val="none" w:sz="0" w:space="0" w:color="auto"/>
          </w:divBdr>
        </w:div>
        <w:div w:id="1933465483">
          <w:marLeft w:val="0"/>
          <w:marRight w:val="0"/>
          <w:marTop w:val="0"/>
          <w:marBottom w:val="0"/>
          <w:divBdr>
            <w:top w:val="none" w:sz="0" w:space="0" w:color="auto"/>
            <w:left w:val="none" w:sz="0" w:space="0" w:color="auto"/>
            <w:bottom w:val="none" w:sz="0" w:space="0" w:color="auto"/>
            <w:right w:val="none" w:sz="0" w:space="0" w:color="auto"/>
          </w:divBdr>
        </w:div>
        <w:div w:id="447939599">
          <w:marLeft w:val="0"/>
          <w:marRight w:val="0"/>
          <w:marTop w:val="0"/>
          <w:marBottom w:val="0"/>
          <w:divBdr>
            <w:top w:val="none" w:sz="0" w:space="0" w:color="auto"/>
            <w:left w:val="none" w:sz="0" w:space="0" w:color="auto"/>
            <w:bottom w:val="none" w:sz="0" w:space="0" w:color="auto"/>
            <w:right w:val="none" w:sz="0" w:space="0" w:color="auto"/>
          </w:divBdr>
        </w:div>
        <w:div w:id="997424519">
          <w:marLeft w:val="0"/>
          <w:marRight w:val="0"/>
          <w:marTop w:val="0"/>
          <w:marBottom w:val="0"/>
          <w:divBdr>
            <w:top w:val="none" w:sz="0" w:space="0" w:color="auto"/>
            <w:left w:val="none" w:sz="0" w:space="0" w:color="auto"/>
            <w:bottom w:val="none" w:sz="0" w:space="0" w:color="auto"/>
            <w:right w:val="none" w:sz="0" w:space="0" w:color="auto"/>
          </w:divBdr>
        </w:div>
        <w:div w:id="1081685237">
          <w:marLeft w:val="0"/>
          <w:marRight w:val="0"/>
          <w:marTop w:val="0"/>
          <w:marBottom w:val="0"/>
          <w:divBdr>
            <w:top w:val="none" w:sz="0" w:space="0" w:color="auto"/>
            <w:left w:val="none" w:sz="0" w:space="0" w:color="auto"/>
            <w:bottom w:val="none" w:sz="0" w:space="0" w:color="auto"/>
            <w:right w:val="none" w:sz="0" w:space="0" w:color="auto"/>
          </w:divBdr>
        </w:div>
        <w:div w:id="790785153">
          <w:marLeft w:val="0"/>
          <w:marRight w:val="0"/>
          <w:marTop w:val="0"/>
          <w:marBottom w:val="0"/>
          <w:divBdr>
            <w:top w:val="none" w:sz="0" w:space="0" w:color="auto"/>
            <w:left w:val="none" w:sz="0" w:space="0" w:color="auto"/>
            <w:bottom w:val="none" w:sz="0" w:space="0" w:color="auto"/>
            <w:right w:val="none" w:sz="0" w:space="0" w:color="auto"/>
          </w:divBdr>
        </w:div>
        <w:div w:id="1050375376">
          <w:marLeft w:val="0"/>
          <w:marRight w:val="0"/>
          <w:marTop w:val="0"/>
          <w:marBottom w:val="0"/>
          <w:divBdr>
            <w:top w:val="none" w:sz="0" w:space="0" w:color="auto"/>
            <w:left w:val="none" w:sz="0" w:space="0" w:color="auto"/>
            <w:bottom w:val="none" w:sz="0" w:space="0" w:color="auto"/>
            <w:right w:val="none" w:sz="0" w:space="0" w:color="auto"/>
          </w:divBdr>
        </w:div>
        <w:div w:id="2081514207">
          <w:marLeft w:val="0"/>
          <w:marRight w:val="0"/>
          <w:marTop w:val="0"/>
          <w:marBottom w:val="0"/>
          <w:divBdr>
            <w:top w:val="none" w:sz="0" w:space="0" w:color="auto"/>
            <w:left w:val="none" w:sz="0" w:space="0" w:color="auto"/>
            <w:bottom w:val="none" w:sz="0" w:space="0" w:color="auto"/>
            <w:right w:val="none" w:sz="0" w:space="0" w:color="auto"/>
          </w:divBdr>
        </w:div>
        <w:div w:id="761755774">
          <w:marLeft w:val="0"/>
          <w:marRight w:val="0"/>
          <w:marTop w:val="0"/>
          <w:marBottom w:val="0"/>
          <w:divBdr>
            <w:top w:val="none" w:sz="0" w:space="0" w:color="auto"/>
            <w:left w:val="none" w:sz="0" w:space="0" w:color="auto"/>
            <w:bottom w:val="none" w:sz="0" w:space="0" w:color="auto"/>
            <w:right w:val="none" w:sz="0" w:space="0" w:color="auto"/>
          </w:divBdr>
        </w:div>
        <w:div w:id="602231630">
          <w:marLeft w:val="0"/>
          <w:marRight w:val="0"/>
          <w:marTop w:val="0"/>
          <w:marBottom w:val="0"/>
          <w:divBdr>
            <w:top w:val="none" w:sz="0" w:space="0" w:color="auto"/>
            <w:left w:val="none" w:sz="0" w:space="0" w:color="auto"/>
            <w:bottom w:val="none" w:sz="0" w:space="0" w:color="auto"/>
            <w:right w:val="none" w:sz="0" w:space="0" w:color="auto"/>
          </w:divBdr>
        </w:div>
        <w:div w:id="2119061974">
          <w:marLeft w:val="0"/>
          <w:marRight w:val="0"/>
          <w:marTop w:val="0"/>
          <w:marBottom w:val="0"/>
          <w:divBdr>
            <w:top w:val="none" w:sz="0" w:space="0" w:color="auto"/>
            <w:left w:val="none" w:sz="0" w:space="0" w:color="auto"/>
            <w:bottom w:val="none" w:sz="0" w:space="0" w:color="auto"/>
            <w:right w:val="none" w:sz="0" w:space="0" w:color="auto"/>
          </w:divBdr>
        </w:div>
        <w:div w:id="803734145">
          <w:marLeft w:val="0"/>
          <w:marRight w:val="0"/>
          <w:marTop w:val="0"/>
          <w:marBottom w:val="0"/>
          <w:divBdr>
            <w:top w:val="none" w:sz="0" w:space="0" w:color="auto"/>
            <w:left w:val="none" w:sz="0" w:space="0" w:color="auto"/>
            <w:bottom w:val="none" w:sz="0" w:space="0" w:color="auto"/>
            <w:right w:val="none" w:sz="0" w:space="0" w:color="auto"/>
          </w:divBdr>
        </w:div>
        <w:div w:id="398021414">
          <w:marLeft w:val="0"/>
          <w:marRight w:val="0"/>
          <w:marTop w:val="0"/>
          <w:marBottom w:val="0"/>
          <w:divBdr>
            <w:top w:val="none" w:sz="0" w:space="0" w:color="auto"/>
            <w:left w:val="none" w:sz="0" w:space="0" w:color="auto"/>
            <w:bottom w:val="none" w:sz="0" w:space="0" w:color="auto"/>
            <w:right w:val="none" w:sz="0" w:space="0" w:color="auto"/>
          </w:divBdr>
        </w:div>
        <w:div w:id="2077705775">
          <w:marLeft w:val="0"/>
          <w:marRight w:val="0"/>
          <w:marTop w:val="0"/>
          <w:marBottom w:val="0"/>
          <w:divBdr>
            <w:top w:val="none" w:sz="0" w:space="0" w:color="auto"/>
            <w:left w:val="none" w:sz="0" w:space="0" w:color="auto"/>
            <w:bottom w:val="none" w:sz="0" w:space="0" w:color="auto"/>
            <w:right w:val="none" w:sz="0" w:space="0" w:color="auto"/>
          </w:divBdr>
        </w:div>
        <w:div w:id="493881590">
          <w:marLeft w:val="0"/>
          <w:marRight w:val="0"/>
          <w:marTop w:val="0"/>
          <w:marBottom w:val="0"/>
          <w:divBdr>
            <w:top w:val="none" w:sz="0" w:space="0" w:color="auto"/>
            <w:left w:val="none" w:sz="0" w:space="0" w:color="auto"/>
            <w:bottom w:val="none" w:sz="0" w:space="0" w:color="auto"/>
            <w:right w:val="none" w:sz="0" w:space="0" w:color="auto"/>
          </w:divBdr>
        </w:div>
        <w:div w:id="1501894455">
          <w:marLeft w:val="0"/>
          <w:marRight w:val="0"/>
          <w:marTop w:val="0"/>
          <w:marBottom w:val="0"/>
          <w:divBdr>
            <w:top w:val="none" w:sz="0" w:space="0" w:color="auto"/>
            <w:left w:val="none" w:sz="0" w:space="0" w:color="auto"/>
            <w:bottom w:val="none" w:sz="0" w:space="0" w:color="auto"/>
            <w:right w:val="none" w:sz="0" w:space="0" w:color="auto"/>
          </w:divBdr>
        </w:div>
        <w:div w:id="977800239">
          <w:marLeft w:val="0"/>
          <w:marRight w:val="0"/>
          <w:marTop w:val="0"/>
          <w:marBottom w:val="0"/>
          <w:divBdr>
            <w:top w:val="none" w:sz="0" w:space="0" w:color="auto"/>
            <w:left w:val="none" w:sz="0" w:space="0" w:color="auto"/>
            <w:bottom w:val="none" w:sz="0" w:space="0" w:color="auto"/>
            <w:right w:val="none" w:sz="0" w:space="0" w:color="auto"/>
          </w:divBdr>
        </w:div>
        <w:div w:id="2071463569">
          <w:marLeft w:val="0"/>
          <w:marRight w:val="0"/>
          <w:marTop w:val="0"/>
          <w:marBottom w:val="0"/>
          <w:divBdr>
            <w:top w:val="none" w:sz="0" w:space="0" w:color="auto"/>
            <w:left w:val="none" w:sz="0" w:space="0" w:color="auto"/>
            <w:bottom w:val="none" w:sz="0" w:space="0" w:color="auto"/>
            <w:right w:val="none" w:sz="0" w:space="0" w:color="auto"/>
          </w:divBdr>
        </w:div>
        <w:div w:id="1751804171">
          <w:marLeft w:val="0"/>
          <w:marRight w:val="0"/>
          <w:marTop w:val="0"/>
          <w:marBottom w:val="0"/>
          <w:divBdr>
            <w:top w:val="none" w:sz="0" w:space="0" w:color="auto"/>
            <w:left w:val="none" w:sz="0" w:space="0" w:color="auto"/>
            <w:bottom w:val="none" w:sz="0" w:space="0" w:color="auto"/>
            <w:right w:val="none" w:sz="0" w:space="0" w:color="auto"/>
          </w:divBdr>
        </w:div>
        <w:div w:id="1825076688">
          <w:marLeft w:val="0"/>
          <w:marRight w:val="0"/>
          <w:marTop w:val="0"/>
          <w:marBottom w:val="0"/>
          <w:divBdr>
            <w:top w:val="none" w:sz="0" w:space="0" w:color="auto"/>
            <w:left w:val="none" w:sz="0" w:space="0" w:color="auto"/>
            <w:bottom w:val="none" w:sz="0" w:space="0" w:color="auto"/>
            <w:right w:val="none" w:sz="0" w:space="0" w:color="auto"/>
          </w:divBdr>
        </w:div>
        <w:div w:id="1222400891">
          <w:marLeft w:val="0"/>
          <w:marRight w:val="0"/>
          <w:marTop w:val="0"/>
          <w:marBottom w:val="0"/>
          <w:divBdr>
            <w:top w:val="none" w:sz="0" w:space="0" w:color="auto"/>
            <w:left w:val="none" w:sz="0" w:space="0" w:color="auto"/>
            <w:bottom w:val="none" w:sz="0" w:space="0" w:color="auto"/>
            <w:right w:val="none" w:sz="0" w:space="0" w:color="auto"/>
          </w:divBdr>
        </w:div>
        <w:div w:id="452331604">
          <w:marLeft w:val="0"/>
          <w:marRight w:val="0"/>
          <w:marTop w:val="0"/>
          <w:marBottom w:val="0"/>
          <w:divBdr>
            <w:top w:val="none" w:sz="0" w:space="0" w:color="auto"/>
            <w:left w:val="none" w:sz="0" w:space="0" w:color="auto"/>
            <w:bottom w:val="none" w:sz="0" w:space="0" w:color="auto"/>
            <w:right w:val="none" w:sz="0" w:space="0" w:color="auto"/>
          </w:divBdr>
        </w:div>
        <w:div w:id="1981030192">
          <w:marLeft w:val="0"/>
          <w:marRight w:val="0"/>
          <w:marTop w:val="0"/>
          <w:marBottom w:val="0"/>
          <w:divBdr>
            <w:top w:val="none" w:sz="0" w:space="0" w:color="auto"/>
            <w:left w:val="none" w:sz="0" w:space="0" w:color="auto"/>
            <w:bottom w:val="none" w:sz="0" w:space="0" w:color="auto"/>
            <w:right w:val="none" w:sz="0" w:space="0" w:color="auto"/>
          </w:divBdr>
        </w:div>
        <w:div w:id="199635954">
          <w:marLeft w:val="0"/>
          <w:marRight w:val="0"/>
          <w:marTop w:val="0"/>
          <w:marBottom w:val="0"/>
          <w:divBdr>
            <w:top w:val="none" w:sz="0" w:space="0" w:color="auto"/>
            <w:left w:val="none" w:sz="0" w:space="0" w:color="auto"/>
            <w:bottom w:val="none" w:sz="0" w:space="0" w:color="auto"/>
            <w:right w:val="none" w:sz="0" w:space="0" w:color="auto"/>
          </w:divBdr>
        </w:div>
        <w:div w:id="1876386388">
          <w:marLeft w:val="0"/>
          <w:marRight w:val="0"/>
          <w:marTop w:val="0"/>
          <w:marBottom w:val="0"/>
          <w:divBdr>
            <w:top w:val="none" w:sz="0" w:space="0" w:color="auto"/>
            <w:left w:val="none" w:sz="0" w:space="0" w:color="auto"/>
            <w:bottom w:val="none" w:sz="0" w:space="0" w:color="auto"/>
            <w:right w:val="none" w:sz="0" w:space="0" w:color="auto"/>
          </w:divBdr>
        </w:div>
        <w:div w:id="1486240366">
          <w:marLeft w:val="0"/>
          <w:marRight w:val="0"/>
          <w:marTop w:val="0"/>
          <w:marBottom w:val="0"/>
          <w:divBdr>
            <w:top w:val="none" w:sz="0" w:space="0" w:color="auto"/>
            <w:left w:val="none" w:sz="0" w:space="0" w:color="auto"/>
            <w:bottom w:val="none" w:sz="0" w:space="0" w:color="auto"/>
            <w:right w:val="none" w:sz="0" w:space="0" w:color="auto"/>
          </w:divBdr>
        </w:div>
        <w:div w:id="913929888">
          <w:marLeft w:val="0"/>
          <w:marRight w:val="0"/>
          <w:marTop w:val="0"/>
          <w:marBottom w:val="0"/>
          <w:divBdr>
            <w:top w:val="none" w:sz="0" w:space="0" w:color="auto"/>
            <w:left w:val="none" w:sz="0" w:space="0" w:color="auto"/>
            <w:bottom w:val="none" w:sz="0" w:space="0" w:color="auto"/>
            <w:right w:val="none" w:sz="0" w:space="0" w:color="auto"/>
          </w:divBdr>
        </w:div>
        <w:div w:id="325742123">
          <w:marLeft w:val="0"/>
          <w:marRight w:val="0"/>
          <w:marTop w:val="0"/>
          <w:marBottom w:val="0"/>
          <w:divBdr>
            <w:top w:val="none" w:sz="0" w:space="0" w:color="auto"/>
            <w:left w:val="none" w:sz="0" w:space="0" w:color="auto"/>
            <w:bottom w:val="none" w:sz="0" w:space="0" w:color="auto"/>
            <w:right w:val="none" w:sz="0" w:space="0" w:color="auto"/>
          </w:divBdr>
        </w:div>
        <w:div w:id="393309676">
          <w:marLeft w:val="0"/>
          <w:marRight w:val="0"/>
          <w:marTop w:val="0"/>
          <w:marBottom w:val="0"/>
          <w:divBdr>
            <w:top w:val="none" w:sz="0" w:space="0" w:color="auto"/>
            <w:left w:val="none" w:sz="0" w:space="0" w:color="auto"/>
            <w:bottom w:val="none" w:sz="0" w:space="0" w:color="auto"/>
            <w:right w:val="none" w:sz="0" w:space="0" w:color="auto"/>
          </w:divBdr>
        </w:div>
      </w:divsChild>
    </w:div>
    <w:div w:id="470905335">
      <w:bodyDiv w:val="1"/>
      <w:marLeft w:val="0"/>
      <w:marRight w:val="0"/>
      <w:marTop w:val="0"/>
      <w:marBottom w:val="0"/>
      <w:divBdr>
        <w:top w:val="none" w:sz="0" w:space="0" w:color="auto"/>
        <w:left w:val="none" w:sz="0" w:space="0" w:color="auto"/>
        <w:bottom w:val="none" w:sz="0" w:space="0" w:color="auto"/>
        <w:right w:val="none" w:sz="0" w:space="0" w:color="auto"/>
      </w:divBdr>
    </w:div>
    <w:div w:id="485822088">
      <w:bodyDiv w:val="1"/>
      <w:marLeft w:val="0"/>
      <w:marRight w:val="0"/>
      <w:marTop w:val="0"/>
      <w:marBottom w:val="0"/>
      <w:divBdr>
        <w:top w:val="none" w:sz="0" w:space="0" w:color="auto"/>
        <w:left w:val="none" w:sz="0" w:space="0" w:color="auto"/>
        <w:bottom w:val="none" w:sz="0" w:space="0" w:color="auto"/>
        <w:right w:val="none" w:sz="0" w:space="0" w:color="auto"/>
      </w:divBdr>
    </w:div>
    <w:div w:id="496191116">
      <w:bodyDiv w:val="1"/>
      <w:marLeft w:val="0"/>
      <w:marRight w:val="0"/>
      <w:marTop w:val="0"/>
      <w:marBottom w:val="0"/>
      <w:divBdr>
        <w:top w:val="none" w:sz="0" w:space="0" w:color="auto"/>
        <w:left w:val="none" w:sz="0" w:space="0" w:color="auto"/>
        <w:bottom w:val="none" w:sz="0" w:space="0" w:color="auto"/>
        <w:right w:val="none" w:sz="0" w:space="0" w:color="auto"/>
      </w:divBdr>
      <w:divsChild>
        <w:div w:id="238489865">
          <w:marLeft w:val="0"/>
          <w:marRight w:val="0"/>
          <w:marTop w:val="0"/>
          <w:marBottom w:val="0"/>
          <w:divBdr>
            <w:top w:val="none" w:sz="0" w:space="0" w:color="auto"/>
            <w:left w:val="none" w:sz="0" w:space="0" w:color="auto"/>
            <w:bottom w:val="none" w:sz="0" w:space="0" w:color="auto"/>
            <w:right w:val="none" w:sz="0" w:space="0" w:color="auto"/>
          </w:divBdr>
        </w:div>
        <w:div w:id="588152357">
          <w:marLeft w:val="0"/>
          <w:marRight w:val="0"/>
          <w:marTop w:val="0"/>
          <w:marBottom w:val="0"/>
          <w:divBdr>
            <w:top w:val="none" w:sz="0" w:space="0" w:color="auto"/>
            <w:left w:val="none" w:sz="0" w:space="0" w:color="auto"/>
            <w:bottom w:val="none" w:sz="0" w:space="0" w:color="auto"/>
            <w:right w:val="none" w:sz="0" w:space="0" w:color="auto"/>
          </w:divBdr>
        </w:div>
        <w:div w:id="181558736">
          <w:marLeft w:val="0"/>
          <w:marRight w:val="0"/>
          <w:marTop w:val="0"/>
          <w:marBottom w:val="0"/>
          <w:divBdr>
            <w:top w:val="none" w:sz="0" w:space="0" w:color="auto"/>
            <w:left w:val="none" w:sz="0" w:space="0" w:color="auto"/>
            <w:bottom w:val="none" w:sz="0" w:space="0" w:color="auto"/>
            <w:right w:val="none" w:sz="0" w:space="0" w:color="auto"/>
          </w:divBdr>
        </w:div>
        <w:div w:id="448478266">
          <w:marLeft w:val="0"/>
          <w:marRight w:val="0"/>
          <w:marTop w:val="0"/>
          <w:marBottom w:val="0"/>
          <w:divBdr>
            <w:top w:val="none" w:sz="0" w:space="0" w:color="auto"/>
            <w:left w:val="none" w:sz="0" w:space="0" w:color="auto"/>
            <w:bottom w:val="none" w:sz="0" w:space="0" w:color="auto"/>
            <w:right w:val="none" w:sz="0" w:space="0" w:color="auto"/>
          </w:divBdr>
        </w:div>
        <w:div w:id="533157161">
          <w:marLeft w:val="0"/>
          <w:marRight w:val="0"/>
          <w:marTop w:val="0"/>
          <w:marBottom w:val="0"/>
          <w:divBdr>
            <w:top w:val="none" w:sz="0" w:space="0" w:color="auto"/>
            <w:left w:val="none" w:sz="0" w:space="0" w:color="auto"/>
            <w:bottom w:val="none" w:sz="0" w:space="0" w:color="auto"/>
            <w:right w:val="none" w:sz="0" w:space="0" w:color="auto"/>
          </w:divBdr>
        </w:div>
        <w:div w:id="797648639">
          <w:marLeft w:val="0"/>
          <w:marRight w:val="0"/>
          <w:marTop w:val="0"/>
          <w:marBottom w:val="0"/>
          <w:divBdr>
            <w:top w:val="none" w:sz="0" w:space="0" w:color="auto"/>
            <w:left w:val="none" w:sz="0" w:space="0" w:color="auto"/>
            <w:bottom w:val="none" w:sz="0" w:space="0" w:color="auto"/>
            <w:right w:val="none" w:sz="0" w:space="0" w:color="auto"/>
          </w:divBdr>
        </w:div>
        <w:div w:id="566066741">
          <w:marLeft w:val="0"/>
          <w:marRight w:val="0"/>
          <w:marTop w:val="0"/>
          <w:marBottom w:val="0"/>
          <w:divBdr>
            <w:top w:val="none" w:sz="0" w:space="0" w:color="auto"/>
            <w:left w:val="none" w:sz="0" w:space="0" w:color="auto"/>
            <w:bottom w:val="none" w:sz="0" w:space="0" w:color="auto"/>
            <w:right w:val="none" w:sz="0" w:space="0" w:color="auto"/>
          </w:divBdr>
        </w:div>
        <w:div w:id="1678847954">
          <w:marLeft w:val="0"/>
          <w:marRight w:val="0"/>
          <w:marTop w:val="0"/>
          <w:marBottom w:val="0"/>
          <w:divBdr>
            <w:top w:val="none" w:sz="0" w:space="0" w:color="auto"/>
            <w:left w:val="none" w:sz="0" w:space="0" w:color="auto"/>
            <w:bottom w:val="none" w:sz="0" w:space="0" w:color="auto"/>
            <w:right w:val="none" w:sz="0" w:space="0" w:color="auto"/>
          </w:divBdr>
        </w:div>
      </w:divsChild>
    </w:div>
    <w:div w:id="539976652">
      <w:bodyDiv w:val="1"/>
      <w:marLeft w:val="0"/>
      <w:marRight w:val="0"/>
      <w:marTop w:val="0"/>
      <w:marBottom w:val="0"/>
      <w:divBdr>
        <w:top w:val="none" w:sz="0" w:space="0" w:color="auto"/>
        <w:left w:val="none" w:sz="0" w:space="0" w:color="auto"/>
        <w:bottom w:val="none" w:sz="0" w:space="0" w:color="auto"/>
        <w:right w:val="none" w:sz="0" w:space="0" w:color="auto"/>
      </w:divBdr>
      <w:divsChild>
        <w:div w:id="1334993713">
          <w:marLeft w:val="0"/>
          <w:marRight w:val="0"/>
          <w:marTop w:val="0"/>
          <w:marBottom w:val="0"/>
          <w:divBdr>
            <w:top w:val="none" w:sz="0" w:space="0" w:color="auto"/>
            <w:left w:val="none" w:sz="0" w:space="0" w:color="auto"/>
            <w:bottom w:val="none" w:sz="0" w:space="0" w:color="auto"/>
            <w:right w:val="none" w:sz="0" w:space="0" w:color="auto"/>
          </w:divBdr>
        </w:div>
        <w:div w:id="2023585880">
          <w:marLeft w:val="0"/>
          <w:marRight w:val="0"/>
          <w:marTop w:val="0"/>
          <w:marBottom w:val="0"/>
          <w:divBdr>
            <w:top w:val="none" w:sz="0" w:space="0" w:color="auto"/>
            <w:left w:val="none" w:sz="0" w:space="0" w:color="auto"/>
            <w:bottom w:val="none" w:sz="0" w:space="0" w:color="auto"/>
            <w:right w:val="none" w:sz="0" w:space="0" w:color="auto"/>
          </w:divBdr>
        </w:div>
        <w:div w:id="93289565">
          <w:marLeft w:val="0"/>
          <w:marRight w:val="0"/>
          <w:marTop w:val="0"/>
          <w:marBottom w:val="0"/>
          <w:divBdr>
            <w:top w:val="none" w:sz="0" w:space="0" w:color="auto"/>
            <w:left w:val="none" w:sz="0" w:space="0" w:color="auto"/>
            <w:bottom w:val="none" w:sz="0" w:space="0" w:color="auto"/>
            <w:right w:val="none" w:sz="0" w:space="0" w:color="auto"/>
          </w:divBdr>
        </w:div>
        <w:div w:id="425926557">
          <w:marLeft w:val="0"/>
          <w:marRight w:val="0"/>
          <w:marTop w:val="0"/>
          <w:marBottom w:val="0"/>
          <w:divBdr>
            <w:top w:val="none" w:sz="0" w:space="0" w:color="auto"/>
            <w:left w:val="none" w:sz="0" w:space="0" w:color="auto"/>
            <w:bottom w:val="none" w:sz="0" w:space="0" w:color="auto"/>
            <w:right w:val="none" w:sz="0" w:space="0" w:color="auto"/>
          </w:divBdr>
        </w:div>
        <w:div w:id="1542281084">
          <w:marLeft w:val="0"/>
          <w:marRight w:val="0"/>
          <w:marTop w:val="0"/>
          <w:marBottom w:val="0"/>
          <w:divBdr>
            <w:top w:val="none" w:sz="0" w:space="0" w:color="auto"/>
            <w:left w:val="none" w:sz="0" w:space="0" w:color="auto"/>
            <w:bottom w:val="none" w:sz="0" w:space="0" w:color="auto"/>
            <w:right w:val="none" w:sz="0" w:space="0" w:color="auto"/>
          </w:divBdr>
        </w:div>
        <w:div w:id="1476869691">
          <w:marLeft w:val="0"/>
          <w:marRight w:val="0"/>
          <w:marTop w:val="0"/>
          <w:marBottom w:val="0"/>
          <w:divBdr>
            <w:top w:val="none" w:sz="0" w:space="0" w:color="auto"/>
            <w:left w:val="none" w:sz="0" w:space="0" w:color="auto"/>
            <w:bottom w:val="none" w:sz="0" w:space="0" w:color="auto"/>
            <w:right w:val="none" w:sz="0" w:space="0" w:color="auto"/>
          </w:divBdr>
        </w:div>
        <w:div w:id="2063169484">
          <w:marLeft w:val="0"/>
          <w:marRight w:val="0"/>
          <w:marTop w:val="0"/>
          <w:marBottom w:val="0"/>
          <w:divBdr>
            <w:top w:val="none" w:sz="0" w:space="0" w:color="auto"/>
            <w:left w:val="none" w:sz="0" w:space="0" w:color="auto"/>
            <w:bottom w:val="none" w:sz="0" w:space="0" w:color="auto"/>
            <w:right w:val="none" w:sz="0" w:space="0" w:color="auto"/>
          </w:divBdr>
        </w:div>
        <w:div w:id="1848061423">
          <w:marLeft w:val="0"/>
          <w:marRight w:val="0"/>
          <w:marTop w:val="0"/>
          <w:marBottom w:val="0"/>
          <w:divBdr>
            <w:top w:val="none" w:sz="0" w:space="0" w:color="auto"/>
            <w:left w:val="none" w:sz="0" w:space="0" w:color="auto"/>
            <w:bottom w:val="none" w:sz="0" w:space="0" w:color="auto"/>
            <w:right w:val="none" w:sz="0" w:space="0" w:color="auto"/>
          </w:divBdr>
        </w:div>
        <w:div w:id="1216507116">
          <w:marLeft w:val="0"/>
          <w:marRight w:val="0"/>
          <w:marTop w:val="0"/>
          <w:marBottom w:val="0"/>
          <w:divBdr>
            <w:top w:val="none" w:sz="0" w:space="0" w:color="auto"/>
            <w:left w:val="none" w:sz="0" w:space="0" w:color="auto"/>
            <w:bottom w:val="none" w:sz="0" w:space="0" w:color="auto"/>
            <w:right w:val="none" w:sz="0" w:space="0" w:color="auto"/>
          </w:divBdr>
        </w:div>
        <w:div w:id="1264342969">
          <w:marLeft w:val="0"/>
          <w:marRight w:val="0"/>
          <w:marTop w:val="0"/>
          <w:marBottom w:val="0"/>
          <w:divBdr>
            <w:top w:val="none" w:sz="0" w:space="0" w:color="auto"/>
            <w:left w:val="none" w:sz="0" w:space="0" w:color="auto"/>
            <w:bottom w:val="none" w:sz="0" w:space="0" w:color="auto"/>
            <w:right w:val="none" w:sz="0" w:space="0" w:color="auto"/>
          </w:divBdr>
        </w:div>
        <w:div w:id="1696274276">
          <w:marLeft w:val="0"/>
          <w:marRight w:val="0"/>
          <w:marTop w:val="0"/>
          <w:marBottom w:val="0"/>
          <w:divBdr>
            <w:top w:val="none" w:sz="0" w:space="0" w:color="auto"/>
            <w:left w:val="none" w:sz="0" w:space="0" w:color="auto"/>
            <w:bottom w:val="none" w:sz="0" w:space="0" w:color="auto"/>
            <w:right w:val="none" w:sz="0" w:space="0" w:color="auto"/>
          </w:divBdr>
        </w:div>
        <w:div w:id="1752434491">
          <w:marLeft w:val="0"/>
          <w:marRight w:val="0"/>
          <w:marTop w:val="0"/>
          <w:marBottom w:val="0"/>
          <w:divBdr>
            <w:top w:val="none" w:sz="0" w:space="0" w:color="auto"/>
            <w:left w:val="none" w:sz="0" w:space="0" w:color="auto"/>
            <w:bottom w:val="none" w:sz="0" w:space="0" w:color="auto"/>
            <w:right w:val="none" w:sz="0" w:space="0" w:color="auto"/>
          </w:divBdr>
        </w:div>
        <w:div w:id="1635985270">
          <w:marLeft w:val="0"/>
          <w:marRight w:val="0"/>
          <w:marTop w:val="0"/>
          <w:marBottom w:val="0"/>
          <w:divBdr>
            <w:top w:val="none" w:sz="0" w:space="0" w:color="auto"/>
            <w:left w:val="none" w:sz="0" w:space="0" w:color="auto"/>
            <w:bottom w:val="none" w:sz="0" w:space="0" w:color="auto"/>
            <w:right w:val="none" w:sz="0" w:space="0" w:color="auto"/>
          </w:divBdr>
        </w:div>
        <w:div w:id="1980067358">
          <w:marLeft w:val="0"/>
          <w:marRight w:val="0"/>
          <w:marTop w:val="0"/>
          <w:marBottom w:val="0"/>
          <w:divBdr>
            <w:top w:val="none" w:sz="0" w:space="0" w:color="auto"/>
            <w:left w:val="none" w:sz="0" w:space="0" w:color="auto"/>
            <w:bottom w:val="none" w:sz="0" w:space="0" w:color="auto"/>
            <w:right w:val="none" w:sz="0" w:space="0" w:color="auto"/>
          </w:divBdr>
        </w:div>
        <w:div w:id="178395728">
          <w:marLeft w:val="0"/>
          <w:marRight w:val="0"/>
          <w:marTop w:val="0"/>
          <w:marBottom w:val="0"/>
          <w:divBdr>
            <w:top w:val="none" w:sz="0" w:space="0" w:color="auto"/>
            <w:left w:val="none" w:sz="0" w:space="0" w:color="auto"/>
            <w:bottom w:val="none" w:sz="0" w:space="0" w:color="auto"/>
            <w:right w:val="none" w:sz="0" w:space="0" w:color="auto"/>
          </w:divBdr>
        </w:div>
        <w:div w:id="2114087937">
          <w:marLeft w:val="0"/>
          <w:marRight w:val="0"/>
          <w:marTop w:val="0"/>
          <w:marBottom w:val="0"/>
          <w:divBdr>
            <w:top w:val="none" w:sz="0" w:space="0" w:color="auto"/>
            <w:left w:val="none" w:sz="0" w:space="0" w:color="auto"/>
            <w:bottom w:val="none" w:sz="0" w:space="0" w:color="auto"/>
            <w:right w:val="none" w:sz="0" w:space="0" w:color="auto"/>
          </w:divBdr>
        </w:div>
        <w:div w:id="469977283">
          <w:marLeft w:val="0"/>
          <w:marRight w:val="0"/>
          <w:marTop w:val="0"/>
          <w:marBottom w:val="0"/>
          <w:divBdr>
            <w:top w:val="none" w:sz="0" w:space="0" w:color="auto"/>
            <w:left w:val="none" w:sz="0" w:space="0" w:color="auto"/>
            <w:bottom w:val="none" w:sz="0" w:space="0" w:color="auto"/>
            <w:right w:val="none" w:sz="0" w:space="0" w:color="auto"/>
          </w:divBdr>
        </w:div>
        <w:div w:id="2068185252">
          <w:marLeft w:val="0"/>
          <w:marRight w:val="0"/>
          <w:marTop w:val="0"/>
          <w:marBottom w:val="0"/>
          <w:divBdr>
            <w:top w:val="none" w:sz="0" w:space="0" w:color="auto"/>
            <w:left w:val="none" w:sz="0" w:space="0" w:color="auto"/>
            <w:bottom w:val="none" w:sz="0" w:space="0" w:color="auto"/>
            <w:right w:val="none" w:sz="0" w:space="0" w:color="auto"/>
          </w:divBdr>
        </w:div>
      </w:divsChild>
    </w:div>
    <w:div w:id="591474122">
      <w:bodyDiv w:val="1"/>
      <w:marLeft w:val="0"/>
      <w:marRight w:val="0"/>
      <w:marTop w:val="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
        <w:div w:id="400912166">
          <w:marLeft w:val="0"/>
          <w:marRight w:val="0"/>
          <w:marTop w:val="0"/>
          <w:marBottom w:val="0"/>
          <w:divBdr>
            <w:top w:val="none" w:sz="0" w:space="0" w:color="auto"/>
            <w:left w:val="none" w:sz="0" w:space="0" w:color="auto"/>
            <w:bottom w:val="none" w:sz="0" w:space="0" w:color="auto"/>
            <w:right w:val="none" w:sz="0" w:space="0" w:color="auto"/>
          </w:divBdr>
        </w:div>
        <w:div w:id="545416176">
          <w:marLeft w:val="0"/>
          <w:marRight w:val="0"/>
          <w:marTop w:val="0"/>
          <w:marBottom w:val="0"/>
          <w:divBdr>
            <w:top w:val="none" w:sz="0" w:space="0" w:color="auto"/>
            <w:left w:val="none" w:sz="0" w:space="0" w:color="auto"/>
            <w:bottom w:val="none" w:sz="0" w:space="0" w:color="auto"/>
            <w:right w:val="none" w:sz="0" w:space="0" w:color="auto"/>
          </w:divBdr>
        </w:div>
        <w:div w:id="37633292">
          <w:marLeft w:val="0"/>
          <w:marRight w:val="0"/>
          <w:marTop w:val="0"/>
          <w:marBottom w:val="0"/>
          <w:divBdr>
            <w:top w:val="none" w:sz="0" w:space="0" w:color="auto"/>
            <w:left w:val="none" w:sz="0" w:space="0" w:color="auto"/>
            <w:bottom w:val="none" w:sz="0" w:space="0" w:color="auto"/>
            <w:right w:val="none" w:sz="0" w:space="0" w:color="auto"/>
          </w:divBdr>
        </w:div>
        <w:div w:id="384373866">
          <w:marLeft w:val="0"/>
          <w:marRight w:val="0"/>
          <w:marTop w:val="0"/>
          <w:marBottom w:val="0"/>
          <w:divBdr>
            <w:top w:val="none" w:sz="0" w:space="0" w:color="auto"/>
            <w:left w:val="none" w:sz="0" w:space="0" w:color="auto"/>
            <w:bottom w:val="none" w:sz="0" w:space="0" w:color="auto"/>
            <w:right w:val="none" w:sz="0" w:space="0" w:color="auto"/>
          </w:divBdr>
        </w:div>
        <w:div w:id="629672397">
          <w:marLeft w:val="0"/>
          <w:marRight w:val="0"/>
          <w:marTop w:val="0"/>
          <w:marBottom w:val="0"/>
          <w:divBdr>
            <w:top w:val="none" w:sz="0" w:space="0" w:color="auto"/>
            <w:left w:val="none" w:sz="0" w:space="0" w:color="auto"/>
            <w:bottom w:val="none" w:sz="0" w:space="0" w:color="auto"/>
            <w:right w:val="none" w:sz="0" w:space="0" w:color="auto"/>
          </w:divBdr>
        </w:div>
        <w:div w:id="156651696">
          <w:marLeft w:val="0"/>
          <w:marRight w:val="0"/>
          <w:marTop w:val="0"/>
          <w:marBottom w:val="0"/>
          <w:divBdr>
            <w:top w:val="none" w:sz="0" w:space="0" w:color="auto"/>
            <w:left w:val="none" w:sz="0" w:space="0" w:color="auto"/>
            <w:bottom w:val="none" w:sz="0" w:space="0" w:color="auto"/>
            <w:right w:val="none" w:sz="0" w:space="0" w:color="auto"/>
          </w:divBdr>
        </w:div>
        <w:div w:id="2125880074">
          <w:marLeft w:val="0"/>
          <w:marRight w:val="0"/>
          <w:marTop w:val="0"/>
          <w:marBottom w:val="0"/>
          <w:divBdr>
            <w:top w:val="none" w:sz="0" w:space="0" w:color="auto"/>
            <w:left w:val="none" w:sz="0" w:space="0" w:color="auto"/>
            <w:bottom w:val="none" w:sz="0" w:space="0" w:color="auto"/>
            <w:right w:val="none" w:sz="0" w:space="0" w:color="auto"/>
          </w:divBdr>
        </w:div>
      </w:divsChild>
    </w:div>
    <w:div w:id="744379217">
      <w:bodyDiv w:val="1"/>
      <w:marLeft w:val="0"/>
      <w:marRight w:val="0"/>
      <w:marTop w:val="0"/>
      <w:marBottom w:val="0"/>
      <w:divBdr>
        <w:top w:val="none" w:sz="0" w:space="0" w:color="auto"/>
        <w:left w:val="none" w:sz="0" w:space="0" w:color="auto"/>
        <w:bottom w:val="none" w:sz="0" w:space="0" w:color="auto"/>
        <w:right w:val="none" w:sz="0" w:space="0" w:color="auto"/>
      </w:divBdr>
      <w:divsChild>
        <w:div w:id="1650286254">
          <w:marLeft w:val="0"/>
          <w:marRight w:val="0"/>
          <w:marTop w:val="0"/>
          <w:marBottom w:val="0"/>
          <w:divBdr>
            <w:top w:val="none" w:sz="0" w:space="0" w:color="auto"/>
            <w:left w:val="none" w:sz="0" w:space="0" w:color="auto"/>
            <w:bottom w:val="none" w:sz="0" w:space="0" w:color="auto"/>
            <w:right w:val="none" w:sz="0" w:space="0" w:color="auto"/>
          </w:divBdr>
        </w:div>
        <w:div w:id="1682582388">
          <w:marLeft w:val="0"/>
          <w:marRight w:val="0"/>
          <w:marTop w:val="0"/>
          <w:marBottom w:val="0"/>
          <w:divBdr>
            <w:top w:val="none" w:sz="0" w:space="0" w:color="auto"/>
            <w:left w:val="none" w:sz="0" w:space="0" w:color="auto"/>
            <w:bottom w:val="none" w:sz="0" w:space="0" w:color="auto"/>
            <w:right w:val="none" w:sz="0" w:space="0" w:color="auto"/>
          </w:divBdr>
        </w:div>
        <w:div w:id="418914689">
          <w:marLeft w:val="0"/>
          <w:marRight w:val="0"/>
          <w:marTop w:val="0"/>
          <w:marBottom w:val="0"/>
          <w:divBdr>
            <w:top w:val="none" w:sz="0" w:space="0" w:color="auto"/>
            <w:left w:val="none" w:sz="0" w:space="0" w:color="auto"/>
            <w:bottom w:val="none" w:sz="0" w:space="0" w:color="auto"/>
            <w:right w:val="none" w:sz="0" w:space="0" w:color="auto"/>
          </w:divBdr>
        </w:div>
        <w:div w:id="1456022762">
          <w:marLeft w:val="0"/>
          <w:marRight w:val="0"/>
          <w:marTop w:val="0"/>
          <w:marBottom w:val="0"/>
          <w:divBdr>
            <w:top w:val="none" w:sz="0" w:space="0" w:color="auto"/>
            <w:left w:val="none" w:sz="0" w:space="0" w:color="auto"/>
            <w:bottom w:val="none" w:sz="0" w:space="0" w:color="auto"/>
            <w:right w:val="none" w:sz="0" w:space="0" w:color="auto"/>
          </w:divBdr>
        </w:div>
        <w:div w:id="822966025">
          <w:marLeft w:val="0"/>
          <w:marRight w:val="0"/>
          <w:marTop w:val="0"/>
          <w:marBottom w:val="0"/>
          <w:divBdr>
            <w:top w:val="none" w:sz="0" w:space="0" w:color="auto"/>
            <w:left w:val="none" w:sz="0" w:space="0" w:color="auto"/>
            <w:bottom w:val="none" w:sz="0" w:space="0" w:color="auto"/>
            <w:right w:val="none" w:sz="0" w:space="0" w:color="auto"/>
          </w:divBdr>
        </w:div>
        <w:div w:id="1189903819">
          <w:marLeft w:val="0"/>
          <w:marRight w:val="0"/>
          <w:marTop w:val="0"/>
          <w:marBottom w:val="0"/>
          <w:divBdr>
            <w:top w:val="none" w:sz="0" w:space="0" w:color="auto"/>
            <w:left w:val="none" w:sz="0" w:space="0" w:color="auto"/>
            <w:bottom w:val="none" w:sz="0" w:space="0" w:color="auto"/>
            <w:right w:val="none" w:sz="0" w:space="0" w:color="auto"/>
          </w:divBdr>
        </w:div>
        <w:div w:id="284385090">
          <w:marLeft w:val="0"/>
          <w:marRight w:val="0"/>
          <w:marTop w:val="0"/>
          <w:marBottom w:val="0"/>
          <w:divBdr>
            <w:top w:val="none" w:sz="0" w:space="0" w:color="auto"/>
            <w:left w:val="none" w:sz="0" w:space="0" w:color="auto"/>
            <w:bottom w:val="none" w:sz="0" w:space="0" w:color="auto"/>
            <w:right w:val="none" w:sz="0" w:space="0" w:color="auto"/>
          </w:divBdr>
        </w:div>
        <w:div w:id="367947678">
          <w:marLeft w:val="0"/>
          <w:marRight w:val="0"/>
          <w:marTop w:val="0"/>
          <w:marBottom w:val="0"/>
          <w:divBdr>
            <w:top w:val="none" w:sz="0" w:space="0" w:color="auto"/>
            <w:left w:val="none" w:sz="0" w:space="0" w:color="auto"/>
            <w:bottom w:val="none" w:sz="0" w:space="0" w:color="auto"/>
            <w:right w:val="none" w:sz="0" w:space="0" w:color="auto"/>
          </w:divBdr>
        </w:div>
        <w:div w:id="384640910">
          <w:marLeft w:val="0"/>
          <w:marRight w:val="0"/>
          <w:marTop w:val="0"/>
          <w:marBottom w:val="0"/>
          <w:divBdr>
            <w:top w:val="none" w:sz="0" w:space="0" w:color="auto"/>
            <w:left w:val="none" w:sz="0" w:space="0" w:color="auto"/>
            <w:bottom w:val="none" w:sz="0" w:space="0" w:color="auto"/>
            <w:right w:val="none" w:sz="0" w:space="0" w:color="auto"/>
          </w:divBdr>
        </w:div>
        <w:div w:id="371808242">
          <w:marLeft w:val="0"/>
          <w:marRight w:val="0"/>
          <w:marTop w:val="0"/>
          <w:marBottom w:val="0"/>
          <w:divBdr>
            <w:top w:val="none" w:sz="0" w:space="0" w:color="auto"/>
            <w:left w:val="none" w:sz="0" w:space="0" w:color="auto"/>
            <w:bottom w:val="none" w:sz="0" w:space="0" w:color="auto"/>
            <w:right w:val="none" w:sz="0" w:space="0" w:color="auto"/>
          </w:divBdr>
        </w:div>
        <w:div w:id="185950456">
          <w:marLeft w:val="0"/>
          <w:marRight w:val="0"/>
          <w:marTop w:val="0"/>
          <w:marBottom w:val="0"/>
          <w:divBdr>
            <w:top w:val="none" w:sz="0" w:space="0" w:color="auto"/>
            <w:left w:val="none" w:sz="0" w:space="0" w:color="auto"/>
            <w:bottom w:val="none" w:sz="0" w:space="0" w:color="auto"/>
            <w:right w:val="none" w:sz="0" w:space="0" w:color="auto"/>
          </w:divBdr>
        </w:div>
        <w:div w:id="1059934194">
          <w:marLeft w:val="0"/>
          <w:marRight w:val="0"/>
          <w:marTop w:val="0"/>
          <w:marBottom w:val="0"/>
          <w:divBdr>
            <w:top w:val="none" w:sz="0" w:space="0" w:color="auto"/>
            <w:left w:val="none" w:sz="0" w:space="0" w:color="auto"/>
            <w:bottom w:val="none" w:sz="0" w:space="0" w:color="auto"/>
            <w:right w:val="none" w:sz="0" w:space="0" w:color="auto"/>
          </w:divBdr>
        </w:div>
        <w:div w:id="510920320">
          <w:marLeft w:val="0"/>
          <w:marRight w:val="0"/>
          <w:marTop w:val="0"/>
          <w:marBottom w:val="0"/>
          <w:divBdr>
            <w:top w:val="none" w:sz="0" w:space="0" w:color="auto"/>
            <w:left w:val="none" w:sz="0" w:space="0" w:color="auto"/>
            <w:bottom w:val="none" w:sz="0" w:space="0" w:color="auto"/>
            <w:right w:val="none" w:sz="0" w:space="0" w:color="auto"/>
          </w:divBdr>
        </w:div>
        <w:div w:id="1614627162">
          <w:marLeft w:val="0"/>
          <w:marRight w:val="0"/>
          <w:marTop w:val="0"/>
          <w:marBottom w:val="0"/>
          <w:divBdr>
            <w:top w:val="none" w:sz="0" w:space="0" w:color="auto"/>
            <w:left w:val="none" w:sz="0" w:space="0" w:color="auto"/>
            <w:bottom w:val="none" w:sz="0" w:space="0" w:color="auto"/>
            <w:right w:val="none" w:sz="0" w:space="0" w:color="auto"/>
          </w:divBdr>
        </w:div>
        <w:div w:id="847522385">
          <w:marLeft w:val="0"/>
          <w:marRight w:val="0"/>
          <w:marTop w:val="0"/>
          <w:marBottom w:val="0"/>
          <w:divBdr>
            <w:top w:val="none" w:sz="0" w:space="0" w:color="auto"/>
            <w:left w:val="none" w:sz="0" w:space="0" w:color="auto"/>
            <w:bottom w:val="none" w:sz="0" w:space="0" w:color="auto"/>
            <w:right w:val="none" w:sz="0" w:space="0" w:color="auto"/>
          </w:divBdr>
        </w:div>
        <w:div w:id="1970354863">
          <w:marLeft w:val="0"/>
          <w:marRight w:val="0"/>
          <w:marTop w:val="0"/>
          <w:marBottom w:val="0"/>
          <w:divBdr>
            <w:top w:val="none" w:sz="0" w:space="0" w:color="auto"/>
            <w:left w:val="none" w:sz="0" w:space="0" w:color="auto"/>
            <w:bottom w:val="none" w:sz="0" w:space="0" w:color="auto"/>
            <w:right w:val="none" w:sz="0" w:space="0" w:color="auto"/>
          </w:divBdr>
        </w:div>
        <w:div w:id="1743521908">
          <w:marLeft w:val="0"/>
          <w:marRight w:val="0"/>
          <w:marTop w:val="0"/>
          <w:marBottom w:val="0"/>
          <w:divBdr>
            <w:top w:val="none" w:sz="0" w:space="0" w:color="auto"/>
            <w:left w:val="none" w:sz="0" w:space="0" w:color="auto"/>
            <w:bottom w:val="none" w:sz="0" w:space="0" w:color="auto"/>
            <w:right w:val="none" w:sz="0" w:space="0" w:color="auto"/>
          </w:divBdr>
        </w:div>
        <w:div w:id="1171720643">
          <w:marLeft w:val="0"/>
          <w:marRight w:val="0"/>
          <w:marTop w:val="0"/>
          <w:marBottom w:val="0"/>
          <w:divBdr>
            <w:top w:val="none" w:sz="0" w:space="0" w:color="auto"/>
            <w:left w:val="none" w:sz="0" w:space="0" w:color="auto"/>
            <w:bottom w:val="none" w:sz="0" w:space="0" w:color="auto"/>
            <w:right w:val="none" w:sz="0" w:space="0" w:color="auto"/>
          </w:divBdr>
        </w:div>
        <w:div w:id="262763643">
          <w:marLeft w:val="0"/>
          <w:marRight w:val="0"/>
          <w:marTop w:val="0"/>
          <w:marBottom w:val="0"/>
          <w:divBdr>
            <w:top w:val="none" w:sz="0" w:space="0" w:color="auto"/>
            <w:left w:val="none" w:sz="0" w:space="0" w:color="auto"/>
            <w:bottom w:val="none" w:sz="0" w:space="0" w:color="auto"/>
            <w:right w:val="none" w:sz="0" w:space="0" w:color="auto"/>
          </w:divBdr>
        </w:div>
        <w:div w:id="788745588">
          <w:marLeft w:val="0"/>
          <w:marRight w:val="0"/>
          <w:marTop w:val="0"/>
          <w:marBottom w:val="0"/>
          <w:divBdr>
            <w:top w:val="none" w:sz="0" w:space="0" w:color="auto"/>
            <w:left w:val="none" w:sz="0" w:space="0" w:color="auto"/>
            <w:bottom w:val="none" w:sz="0" w:space="0" w:color="auto"/>
            <w:right w:val="none" w:sz="0" w:space="0" w:color="auto"/>
          </w:divBdr>
        </w:div>
        <w:div w:id="1802071082">
          <w:marLeft w:val="0"/>
          <w:marRight w:val="0"/>
          <w:marTop w:val="0"/>
          <w:marBottom w:val="0"/>
          <w:divBdr>
            <w:top w:val="none" w:sz="0" w:space="0" w:color="auto"/>
            <w:left w:val="none" w:sz="0" w:space="0" w:color="auto"/>
            <w:bottom w:val="none" w:sz="0" w:space="0" w:color="auto"/>
            <w:right w:val="none" w:sz="0" w:space="0" w:color="auto"/>
          </w:divBdr>
        </w:div>
        <w:div w:id="933902368">
          <w:marLeft w:val="0"/>
          <w:marRight w:val="0"/>
          <w:marTop w:val="0"/>
          <w:marBottom w:val="0"/>
          <w:divBdr>
            <w:top w:val="none" w:sz="0" w:space="0" w:color="auto"/>
            <w:left w:val="none" w:sz="0" w:space="0" w:color="auto"/>
            <w:bottom w:val="none" w:sz="0" w:space="0" w:color="auto"/>
            <w:right w:val="none" w:sz="0" w:space="0" w:color="auto"/>
          </w:divBdr>
        </w:div>
        <w:div w:id="1072627986">
          <w:marLeft w:val="0"/>
          <w:marRight w:val="0"/>
          <w:marTop w:val="0"/>
          <w:marBottom w:val="0"/>
          <w:divBdr>
            <w:top w:val="none" w:sz="0" w:space="0" w:color="auto"/>
            <w:left w:val="none" w:sz="0" w:space="0" w:color="auto"/>
            <w:bottom w:val="none" w:sz="0" w:space="0" w:color="auto"/>
            <w:right w:val="none" w:sz="0" w:space="0" w:color="auto"/>
          </w:divBdr>
        </w:div>
        <w:div w:id="688145761">
          <w:marLeft w:val="0"/>
          <w:marRight w:val="0"/>
          <w:marTop w:val="0"/>
          <w:marBottom w:val="0"/>
          <w:divBdr>
            <w:top w:val="none" w:sz="0" w:space="0" w:color="auto"/>
            <w:left w:val="none" w:sz="0" w:space="0" w:color="auto"/>
            <w:bottom w:val="none" w:sz="0" w:space="0" w:color="auto"/>
            <w:right w:val="none" w:sz="0" w:space="0" w:color="auto"/>
          </w:divBdr>
        </w:div>
        <w:div w:id="1112821681">
          <w:marLeft w:val="0"/>
          <w:marRight w:val="0"/>
          <w:marTop w:val="0"/>
          <w:marBottom w:val="0"/>
          <w:divBdr>
            <w:top w:val="none" w:sz="0" w:space="0" w:color="auto"/>
            <w:left w:val="none" w:sz="0" w:space="0" w:color="auto"/>
            <w:bottom w:val="none" w:sz="0" w:space="0" w:color="auto"/>
            <w:right w:val="none" w:sz="0" w:space="0" w:color="auto"/>
          </w:divBdr>
        </w:div>
        <w:div w:id="1288052572">
          <w:marLeft w:val="0"/>
          <w:marRight w:val="0"/>
          <w:marTop w:val="0"/>
          <w:marBottom w:val="0"/>
          <w:divBdr>
            <w:top w:val="none" w:sz="0" w:space="0" w:color="auto"/>
            <w:left w:val="none" w:sz="0" w:space="0" w:color="auto"/>
            <w:bottom w:val="none" w:sz="0" w:space="0" w:color="auto"/>
            <w:right w:val="none" w:sz="0" w:space="0" w:color="auto"/>
          </w:divBdr>
        </w:div>
        <w:div w:id="711928652">
          <w:marLeft w:val="0"/>
          <w:marRight w:val="0"/>
          <w:marTop w:val="0"/>
          <w:marBottom w:val="0"/>
          <w:divBdr>
            <w:top w:val="none" w:sz="0" w:space="0" w:color="auto"/>
            <w:left w:val="none" w:sz="0" w:space="0" w:color="auto"/>
            <w:bottom w:val="none" w:sz="0" w:space="0" w:color="auto"/>
            <w:right w:val="none" w:sz="0" w:space="0" w:color="auto"/>
          </w:divBdr>
        </w:div>
        <w:div w:id="389696262">
          <w:marLeft w:val="0"/>
          <w:marRight w:val="0"/>
          <w:marTop w:val="0"/>
          <w:marBottom w:val="0"/>
          <w:divBdr>
            <w:top w:val="none" w:sz="0" w:space="0" w:color="auto"/>
            <w:left w:val="none" w:sz="0" w:space="0" w:color="auto"/>
            <w:bottom w:val="none" w:sz="0" w:space="0" w:color="auto"/>
            <w:right w:val="none" w:sz="0" w:space="0" w:color="auto"/>
          </w:divBdr>
        </w:div>
        <w:div w:id="1053041653">
          <w:marLeft w:val="0"/>
          <w:marRight w:val="0"/>
          <w:marTop w:val="0"/>
          <w:marBottom w:val="0"/>
          <w:divBdr>
            <w:top w:val="none" w:sz="0" w:space="0" w:color="auto"/>
            <w:left w:val="none" w:sz="0" w:space="0" w:color="auto"/>
            <w:bottom w:val="none" w:sz="0" w:space="0" w:color="auto"/>
            <w:right w:val="none" w:sz="0" w:space="0" w:color="auto"/>
          </w:divBdr>
        </w:div>
        <w:div w:id="315912646">
          <w:marLeft w:val="0"/>
          <w:marRight w:val="0"/>
          <w:marTop w:val="0"/>
          <w:marBottom w:val="0"/>
          <w:divBdr>
            <w:top w:val="none" w:sz="0" w:space="0" w:color="auto"/>
            <w:left w:val="none" w:sz="0" w:space="0" w:color="auto"/>
            <w:bottom w:val="none" w:sz="0" w:space="0" w:color="auto"/>
            <w:right w:val="none" w:sz="0" w:space="0" w:color="auto"/>
          </w:divBdr>
        </w:div>
        <w:div w:id="1779449971">
          <w:marLeft w:val="0"/>
          <w:marRight w:val="0"/>
          <w:marTop w:val="0"/>
          <w:marBottom w:val="0"/>
          <w:divBdr>
            <w:top w:val="none" w:sz="0" w:space="0" w:color="auto"/>
            <w:left w:val="none" w:sz="0" w:space="0" w:color="auto"/>
            <w:bottom w:val="none" w:sz="0" w:space="0" w:color="auto"/>
            <w:right w:val="none" w:sz="0" w:space="0" w:color="auto"/>
          </w:divBdr>
        </w:div>
        <w:div w:id="570121788">
          <w:marLeft w:val="0"/>
          <w:marRight w:val="0"/>
          <w:marTop w:val="0"/>
          <w:marBottom w:val="0"/>
          <w:divBdr>
            <w:top w:val="none" w:sz="0" w:space="0" w:color="auto"/>
            <w:left w:val="none" w:sz="0" w:space="0" w:color="auto"/>
            <w:bottom w:val="none" w:sz="0" w:space="0" w:color="auto"/>
            <w:right w:val="none" w:sz="0" w:space="0" w:color="auto"/>
          </w:divBdr>
        </w:div>
        <w:div w:id="1489785143">
          <w:marLeft w:val="0"/>
          <w:marRight w:val="0"/>
          <w:marTop w:val="0"/>
          <w:marBottom w:val="0"/>
          <w:divBdr>
            <w:top w:val="none" w:sz="0" w:space="0" w:color="auto"/>
            <w:left w:val="none" w:sz="0" w:space="0" w:color="auto"/>
            <w:bottom w:val="none" w:sz="0" w:space="0" w:color="auto"/>
            <w:right w:val="none" w:sz="0" w:space="0" w:color="auto"/>
          </w:divBdr>
        </w:div>
        <w:div w:id="1315793785">
          <w:marLeft w:val="0"/>
          <w:marRight w:val="0"/>
          <w:marTop w:val="0"/>
          <w:marBottom w:val="0"/>
          <w:divBdr>
            <w:top w:val="none" w:sz="0" w:space="0" w:color="auto"/>
            <w:left w:val="none" w:sz="0" w:space="0" w:color="auto"/>
            <w:bottom w:val="none" w:sz="0" w:space="0" w:color="auto"/>
            <w:right w:val="none" w:sz="0" w:space="0" w:color="auto"/>
          </w:divBdr>
        </w:div>
        <w:div w:id="416563269">
          <w:marLeft w:val="0"/>
          <w:marRight w:val="0"/>
          <w:marTop w:val="0"/>
          <w:marBottom w:val="0"/>
          <w:divBdr>
            <w:top w:val="none" w:sz="0" w:space="0" w:color="auto"/>
            <w:left w:val="none" w:sz="0" w:space="0" w:color="auto"/>
            <w:bottom w:val="none" w:sz="0" w:space="0" w:color="auto"/>
            <w:right w:val="none" w:sz="0" w:space="0" w:color="auto"/>
          </w:divBdr>
        </w:div>
        <w:div w:id="608699493">
          <w:marLeft w:val="0"/>
          <w:marRight w:val="0"/>
          <w:marTop w:val="0"/>
          <w:marBottom w:val="0"/>
          <w:divBdr>
            <w:top w:val="none" w:sz="0" w:space="0" w:color="auto"/>
            <w:left w:val="none" w:sz="0" w:space="0" w:color="auto"/>
            <w:bottom w:val="none" w:sz="0" w:space="0" w:color="auto"/>
            <w:right w:val="none" w:sz="0" w:space="0" w:color="auto"/>
          </w:divBdr>
        </w:div>
        <w:div w:id="326130940">
          <w:marLeft w:val="0"/>
          <w:marRight w:val="0"/>
          <w:marTop w:val="0"/>
          <w:marBottom w:val="0"/>
          <w:divBdr>
            <w:top w:val="none" w:sz="0" w:space="0" w:color="auto"/>
            <w:left w:val="none" w:sz="0" w:space="0" w:color="auto"/>
            <w:bottom w:val="none" w:sz="0" w:space="0" w:color="auto"/>
            <w:right w:val="none" w:sz="0" w:space="0" w:color="auto"/>
          </w:divBdr>
        </w:div>
        <w:div w:id="1533764141">
          <w:marLeft w:val="0"/>
          <w:marRight w:val="0"/>
          <w:marTop w:val="0"/>
          <w:marBottom w:val="0"/>
          <w:divBdr>
            <w:top w:val="none" w:sz="0" w:space="0" w:color="auto"/>
            <w:left w:val="none" w:sz="0" w:space="0" w:color="auto"/>
            <w:bottom w:val="none" w:sz="0" w:space="0" w:color="auto"/>
            <w:right w:val="none" w:sz="0" w:space="0" w:color="auto"/>
          </w:divBdr>
        </w:div>
        <w:div w:id="94909188">
          <w:marLeft w:val="0"/>
          <w:marRight w:val="0"/>
          <w:marTop w:val="0"/>
          <w:marBottom w:val="0"/>
          <w:divBdr>
            <w:top w:val="none" w:sz="0" w:space="0" w:color="auto"/>
            <w:left w:val="none" w:sz="0" w:space="0" w:color="auto"/>
            <w:bottom w:val="none" w:sz="0" w:space="0" w:color="auto"/>
            <w:right w:val="none" w:sz="0" w:space="0" w:color="auto"/>
          </w:divBdr>
        </w:div>
        <w:div w:id="1010522427">
          <w:marLeft w:val="0"/>
          <w:marRight w:val="0"/>
          <w:marTop w:val="0"/>
          <w:marBottom w:val="0"/>
          <w:divBdr>
            <w:top w:val="none" w:sz="0" w:space="0" w:color="auto"/>
            <w:left w:val="none" w:sz="0" w:space="0" w:color="auto"/>
            <w:bottom w:val="none" w:sz="0" w:space="0" w:color="auto"/>
            <w:right w:val="none" w:sz="0" w:space="0" w:color="auto"/>
          </w:divBdr>
        </w:div>
        <w:div w:id="1198860058">
          <w:marLeft w:val="0"/>
          <w:marRight w:val="0"/>
          <w:marTop w:val="0"/>
          <w:marBottom w:val="0"/>
          <w:divBdr>
            <w:top w:val="none" w:sz="0" w:space="0" w:color="auto"/>
            <w:left w:val="none" w:sz="0" w:space="0" w:color="auto"/>
            <w:bottom w:val="none" w:sz="0" w:space="0" w:color="auto"/>
            <w:right w:val="none" w:sz="0" w:space="0" w:color="auto"/>
          </w:divBdr>
        </w:div>
        <w:div w:id="424571038">
          <w:marLeft w:val="0"/>
          <w:marRight w:val="0"/>
          <w:marTop w:val="0"/>
          <w:marBottom w:val="0"/>
          <w:divBdr>
            <w:top w:val="none" w:sz="0" w:space="0" w:color="auto"/>
            <w:left w:val="none" w:sz="0" w:space="0" w:color="auto"/>
            <w:bottom w:val="none" w:sz="0" w:space="0" w:color="auto"/>
            <w:right w:val="none" w:sz="0" w:space="0" w:color="auto"/>
          </w:divBdr>
        </w:div>
        <w:div w:id="2000036781">
          <w:marLeft w:val="0"/>
          <w:marRight w:val="0"/>
          <w:marTop w:val="0"/>
          <w:marBottom w:val="0"/>
          <w:divBdr>
            <w:top w:val="none" w:sz="0" w:space="0" w:color="auto"/>
            <w:left w:val="none" w:sz="0" w:space="0" w:color="auto"/>
            <w:bottom w:val="none" w:sz="0" w:space="0" w:color="auto"/>
            <w:right w:val="none" w:sz="0" w:space="0" w:color="auto"/>
          </w:divBdr>
        </w:div>
        <w:div w:id="1183007727">
          <w:marLeft w:val="0"/>
          <w:marRight w:val="0"/>
          <w:marTop w:val="0"/>
          <w:marBottom w:val="0"/>
          <w:divBdr>
            <w:top w:val="none" w:sz="0" w:space="0" w:color="auto"/>
            <w:left w:val="none" w:sz="0" w:space="0" w:color="auto"/>
            <w:bottom w:val="none" w:sz="0" w:space="0" w:color="auto"/>
            <w:right w:val="none" w:sz="0" w:space="0" w:color="auto"/>
          </w:divBdr>
        </w:div>
        <w:div w:id="1128429718">
          <w:marLeft w:val="0"/>
          <w:marRight w:val="0"/>
          <w:marTop w:val="0"/>
          <w:marBottom w:val="0"/>
          <w:divBdr>
            <w:top w:val="none" w:sz="0" w:space="0" w:color="auto"/>
            <w:left w:val="none" w:sz="0" w:space="0" w:color="auto"/>
            <w:bottom w:val="none" w:sz="0" w:space="0" w:color="auto"/>
            <w:right w:val="none" w:sz="0" w:space="0" w:color="auto"/>
          </w:divBdr>
        </w:div>
        <w:div w:id="867303872">
          <w:marLeft w:val="0"/>
          <w:marRight w:val="0"/>
          <w:marTop w:val="0"/>
          <w:marBottom w:val="0"/>
          <w:divBdr>
            <w:top w:val="none" w:sz="0" w:space="0" w:color="auto"/>
            <w:left w:val="none" w:sz="0" w:space="0" w:color="auto"/>
            <w:bottom w:val="none" w:sz="0" w:space="0" w:color="auto"/>
            <w:right w:val="none" w:sz="0" w:space="0" w:color="auto"/>
          </w:divBdr>
        </w:div>
        <w:div w:id="955989581">
          <w:marLeft w:val="0"/>
          <w:marRight w:val="0"/>
          <w:marTop w:val="0"/>
          <w:marBottom w:val="0"/>
          <w:divBdr>
            <w:top w:val="none" w:sz="0" w:space="0" w:color="auto"/>
            <w:left w:val="none" w:sz="0" w:space="0" w:color="auto"/>
            <w:bottom w:val="none" w:sz="0" w:space="0" w:color="auto"/>
            <w:right w:val="none" w:sz="0" w:space="0" w:color="auto"/>
          </w:divBdr>
        </w:div>
        <w:div w:id="428047099">
          <w:marLeft w:val="0"/>
          <w:marRight w:val="0"/>
          <w:marTop w:val="0"/>
          <w:marBottom w:val="0"/>
          <w:divBdr>
            <w:top w:val="none" w:sz="0" w:space="0" w:color="auto"/>
            <w:left w:val="none" w:sz="0" w:space="0" w:color="auto"/>
            <w:bottom w:val="none" w:sz="0" w:space="0" w:color="auto"/>
            <w:right w:val="none" w:sz="0" w:space="0" w:color="auto"/>
          </w:divBdr>
        </w:div>
      </w:divsChild>
    </w:div>
    <w:div w:id="817117471">
      <w:bodyDiv w:val="1"/>
      <w:marLeft w:val="0"/>
      <w:marRight w:val="0"/>
      <w:marTop w:val="0"/>
      <w:marBottom w:val="0"/>
      <w:divBdr>
        <w:top w:val="none" w:sz="0" w:space="0" w:color="auto"/>
        <w:left w:val="none" w:sz="0" w:space="0" w:color="auto"/>
        <w:bottom w:val="none" w:sz="0" w:space="0" w:color="auto"/>
        <w:right w:val="none" w:sz="0" w:space="0" w:color="auto"/>
      </w:divBdr>
      <w:divsChild>
        <w:div w:id="2048677222">
          <w:marLeft w:val="0"/>
          <w:marRight w:val="0"/>
          <w:marTop w:val="0"/>
          <w:marBottom w:val="0"/>
          <w:divBdr>
            <w:top w:val="none" w:sz="0" w:space="0" w:color="auto"/>
            <w:left w:val="none" w:sz="0" w:space="0" w:color="auto"/>
            <w:bottom w:val="none" w:sz="0" w:space="0" w:color="auto"/>
            <w:right w:val="none" w:sz="0" w:space="0" w:color="auto"/>
          </w:divBdr>
        </w:div>
        <w:div w:id="1115556618">
          <w:marLeft w:val="0"/>
          <w:marRight w:val="0"/>
          <w:marTop w:val="0"/>
          <w:marBottom w:val="0"/>
          <w:divBdr>
            <w:top w:val="none" w:sz="0" w:space="0" w:color="auto"/>
            <w:left w:val="none" w:sz="0" w:space="0" w:color="auto"/>
            <w:bottom w:val="none" w:sz="0" w:space="0" w:color="auto"/>
            <w:right w:val="none" w:sz="0" w:space="0" w:color="auto"/>
          </w:divBdr>
        </w:div>
        <w:div w:id="362829950">
          <w:marLeft w:val="0"/>
          <w:marRight w:val="0"/>
          <w:marTop w:val="0"/>
          <w:marBottom w:val="0"/>
          <w:divBdr>
            <w:top w:val="none" w:sz="0" w:space="0" w:color="auto"/>
            <w:left w:val="none" w:sz="0" w:space="0" w:color="auto"/>
            <w:bottom w:val="none" w:sz="0" w:space="0" w:color="auto"/>
            <w:right w:val="none" w:sz="0" w:space="0" w:color="auto"/>
          </w:divBdr>
        </w:div>
        <w:div w:id="216669335">
          <w:marLeft w:val="0"/>
          <w:marRight w:val="0"/>
          <w:marTop w:val="0"/>
          <w:marBottom w:val="0"/>
          <w:divBdr>
            <w:top w:val="none" w:sz="0" w:space="0" w:color="auto"/>
            <w:left w:val="none" w:sz="0" w:space="0" w:color="auto"/>
            <w:bottom w:val="none" w:sz="0" w:space="0" w:color="auto"/>
            <w:right w:val="none" w:sz="0" w:space="0" w:color="auto"/>
          </w:divBdr>
        </w:div>
        <w:div w:id="1406030635">
          <w:marLeft w:val="0"/>
          <w:marRight w:val="0"/>
          <w:marTop w:val="0"/>
          <w:marBottom w:val="0"/>
          <w:divBdr>
            <w:top w:val="none" w:sz="0" w:space="0" w:color="auto"/>
            <w:left w:val="none" w:sz="0" w:space="0" w:color="auto"/>
            <w:bottom w:val="none" w:sz="0" w:space="0" w:color="auto"/>
            <w:right w:val="none" w:sz="0" w:space="0" w:color="auto"/>
          </w:divBdr>
        </w:div>
        <w:div w:id="913587158">
          <w:marLeft w:val="0"/>
          <w:marRight w:val="0"/>
          <w:marTop w:val="0"/>
          <w:marBottom w:val="0"/>
          <w:divBdr>
            <w:top w:val="none" w:sz="0" w:space="0" w:color="auto"/>
            <w:left w:val="none" w:sz="0" w:space="0" w:color="auto"/>
            <w:bottom w:val="none" w:sz="0" w:space="0" w:color="auto"/>
            <w:right w:val="none" w:sz="0" w:space="0" w:color="auto"/>
          </w:divBdr>
        </w:div>
        <w:div w:id="296036948">
          <w:marLeft w:val="0"/>
          <w:marRight w:val="0"/>
          <w:marTop w:val="0"/>
          <w:marBottom w:val="0"/>
          <w:divBdr>
            <w:top w:val="none" w:sz="0" w:space="0" w:color="auto"/>
            <w:left w:val="none" w:sz="0" w:space="0" w:color="auto"/>
            <w:bottom w:val="none" w:sz="0" w:space="0" w:color="auto"/>
            <w:right w:val="none" w:sz="0" w:space="0" w:color="auto"/>
          </w:divBdr>
        </w:div>
        <w:div w:id="2057196962">
          <w:marLeft w:val="0"/>
          <w:marRight w:val="0"/>
          <w:marTop w:val="0"/>
          <w:marBottom w:val="0"/>
          <w:divBdr>
            <w:top w:val="none" w:sz="0" w:space="0" w:color="auto"/>
            <w:left w:val="none" w:sz="0" w:space="0" w:color="auto"/>
            <w:bottom w:val="none" w:sz="0" w:space="0" w:color="auto"/>
            <w:right w:val="none" w:sz="0" w:space="0" w:color="auto"/>
          </w:divBdr>
        </w:div>
        <w:div w:id="1462571516">
          <w:marLeft w:val="0"/>
          <w:marRight w:val="0"/>
          <w:marTop w:val="0"/>
          <w:marBottom w:val="0"/>
          <w:divBdr>
            <w:top w:val="none" w:sz="0" w:space="0" w:color="auto"/>
            <w:left w:val="none" w:sz="0" w:space="0" w:color="auto"/>
            <w:bottom w:val="none" w:sz="0" w:space="0" w:color="auto"/>
            <w:right w:val="none" w:sz="0" w:space="0" w:color="auto"/>
          </w:divBdr>
        </w:div>
        <w:div w:id="108397230">
          <w:marLeft w:val="0"/>
          <w:marRight w:val="0"/>
          <w:marTop w:val="0"/>
          <w:marBottom w:val="0"/>
          <w:divBdr>
            <w:top w:val="none" w:sz="0" w:space="0" w:color="auto"/>
            <w:left w:val="none" w:sz="0" w:space="0" w:color="auto"/>
            <w:bottom w:val="none" w:sz="0" w:space="0" w:color="auto"/>
            <w:right w:val="none" w:sz="0" w:space="0" w:color="auto"/>
          </w:divBdr>
        </w:div>
        <w:div w:id="1145929458">
          <w:marLeft w:val="0"/>
          <w:marRight w:val="0"/>
          <w:marTop w:val="0"/>
          <w:marBottom w:val="0"/>
          <w:divBdr>
            <w:top w:val="none" w:sz="0" w:space="0" w:color="auto"/>
            <w:left w:val="none" w:sz="0" w:space="0" w:color="auto"/>
            <w:bottom w:val="none" w:sz="0" w:space="0" w:color="auto"/>
            <w:right w:val="none" w:sz="0" w:space="0" w:color="auto"/>
          </w:divBdr>
        </w:div>
        <w:div w:id="890188824">
          <w:marLeft w:val="0"/>
          <w:marRight w:val="0"/>
          <w:marTop w:val="0"/>
          <w:marBottom w:val="0"/>
          <w:divBdr>
            <w:top w:val="none" w:sz="0" w:space="0" w:color="auto"/>
            <w:left w:val="none" w:sz="0" w:space="0" w:color="auto"/>
            <w:bottom w:val="none" w:sz="0" w:space="0" w:color="auto"/>
            <w:right w:val="none" w:sz="0" w:space="0" w:color="auto"/>
          </w:divBdr>
        </w:div>
        <w:div w:id="257640724">
          <w:marLeft w:val="0"/>
          <w:marRight w:val="0"/>
          <w:marTop w:val="0"/>
          <w:marBottom w:val="0"/>
          <w:divBdr>
            <w:top w:val="none" w:sz="0" w:space="0" w:color="auto"/>
            <w:left w:val="none" w:sz="0" w:space="0" w:color="auto"/>
            <w:bottom w:val="none" w:sz="0" w:space="0" w:color="auto"/>
            <w:right w:val="none" w:sz="0" w:space="0" w:color="auto"/>
          </w:divBdr>
        </w:div>
      </w:divsChild>
    </w:div>
    <w:div w:id="834885097">
      <w:bodyDiv w:val="1"/>
      <w:marLeft w:val="0"/>
      <w:marRight w:val="0"/>
      <w:marTop w:val="0"/>
      <w:marBottom w:val="0"/>
      <w:divBdr>
        <w:top w:val="none" w:sz="0" w:space="0" w:color="auto"/>
        <w:left w:val="none" w:sz="0" w:space="0" w:color="auto"/>
        <w:bottom w:val="none" w:sz="0" w:space="0" w:color="auto"/>
        <w:right w:val="none" w:sz="0" w:space="0" w:color="auto"/>
      </w:divBdr>
      <w:divsChild>
        <w:div w:id="1737970666">
          <w:marLeft w:val="0"/>
          <w:marRight w:val="0"/>
          <w:marTop w:val="0"/>
          <w:marBottom w:val="0"/>
          <w:divBdr>
            <w:top w:val="none" w:sz="0" w:space="0" w:color="auto"/>
            <w:left w:val="none" w:sz="0" w:space="0" w:color="auto"/>
            <w:bottom w:val="none" w:sz="0" w:space="0" w:color="auto"/>
            <w:right w:val="none" w:sz="0" w:space="0" w:color="auto"/>
          </w:divBdr>
        </w:div>
        <w:div w:id="1490713101">
          <w:marLeft w:val="0"/>
          <w:marRight w:val="0"/>
          <w:marTop w:val="0"/>
          <w:marBottom w:val="0"/>
          <w:divBdr>
            <w:top w:val="none" w:sz="0" w:space="0" w:color="auto"/>
            <w:left w:val="none" w:sz="0" w:space="0" w:color="auto"/>
            <w:bottom w:val="none" w:sz="0" w:space="0" w:color="auto"/>
            <w:right w:val="none" w:sz="0" w:space="0" w:color="auto"/>
          </w:divBdr>
        </w:div>
        <w:div w:id="1942106603">
          <w:marLeft w:val="0"/>
          <w:marRight w:val="0"/>
          <w:marTop w:val="0"/>
          <w:marBottom w:val="0"/>
          <w:divBdr>
            <w:top w:val="none" w:sz="0" w:space="0" w:color="auto"/>
            <w:left w:val="none" w:sz="0" w:space="0" w:color="auto"/>
            <w:bottom w:val="none" w:sz="0" w:space="0" w:color="auto"/>
            <w:right w:val="none" w:sz="0" w:space="0" w:color="auto"/>
          </w:divBdr>
        </w:div>
        <w:div w:id="307788239">
          <w:marLeft w:val="0"/>
          <w:marRight w:val="0"/>
          <w:marTop w:val="0"/>
          <w:marBottom w:val="0"/>
          <w:divBdr>
            <w:top w:val="none" w:sz="0" w:space="0" w:color="auto"/>
            <w:left w:val="none" w:sz="0" w:space="0" w:color="auto"/>
            <w:bottom w:val="none" w:sz="0" w:space="0" w:color="auto"/>
            <w:right w:val="none" w:sz="0" w:space="0" w:color="auto"/>
          </w:divBdr>
        </w:div>
        <w:div w:id="736170066">
          <w:marLeft w:val="0"/>
          <w:marRight w:val="0"/>
          <w:marTop w:val="0"/>
          <w:marBottom w:val="0"/>
          <w:divBdr>
            <w:top w:val="none" w:sz="0" w:space="0" w:color="auto"/>
            <w:left w:val="none" w:sz="0" w:space="0" w:color="auto"/>
            <w:bottom w:val="none" w:sz="0" w:space="0" w:color="auto"/>
            <w:right w:val="none" w:sz="0" w:space="0" w:color="auto"/>
          </w:divBdr>
        </w:div>
        <w:div w:id="435175898">
          <w:marLeft w:val="0"/>
          <w:marRight w:val="0"/>
          <w:marTop w:val="0"/>
          <w:marBottom w:val="0"/>
          <w:divBdr>
            <w:top w:val="none" w:sz="0" w:space="0" w:color="auto"/>
            <w:left w:val="none" w:sz="0" w:space="0" w:color="auto"/>
            <w:bottom w:val="none" w:sz="0" w:space="0" w:color="auto"/>
            <w:right w:val="none" w:sz="0" w:space="0" w:color="auto"/>
          </w:divBdr>
        </w:div>
        <w:div w:id="1806772157">
          <w:marLeft w:val="0"/>
          <w:marRight w:val="0"/>
          <w:marTop w:val="0"/>
          <w:marBottom w:val="0"/>
          <w:divBdr>
            <w:top w:val="none" w:sz="0" w:space="0" w:color="auto"/>
            <w:left w:val="none" w:sz="0" w:space="0" w:color="auto"/>
            <w:bottom w:val="none" w:sz="0" w:space="0" w:color="auto"/>
            <w:right w:val="none" w:sz="0" w:space="0" w:color="auto"/>
          </w:divBdr>
        </w:div>
        <w:div w:id="327053997">
          <w:marLeft w:val="0"/>
          <w:marRight w:val="0"/>
          <w:marTop w:val="0"/>
          <w:marBottom w:val="0"/>
          <w:divBdr>
            <w:top w:val="none" w:sz="0" w:space="0" w:color="auto"/>
            <w:left w:val="none" w:sz="0" w:space="0" w:color="auto"/>
            <w:bottom w:val="none" w:sz="0" w:space="0" w:color="auto"/>
            <w:right w:val="none" w:sz="0" w:space="0" w:color="auto"/>
          </w:divBdr>
        </w:div>
        <w:div w:id="1990934791">
          <w:marLeft w:val="0"/>
          <w:marRight w:val="0"/>
          <w:marTop w:val="0"/>
          <w:marBottom w:val="0"/>
          <w:divBdr>
            <w:top w:val="none" w:sz="0" w:space="0" w:color="auto"/>
            <w:left w:val="none" w:sz="0" w:space="0" w:color="auto"/>
            <w:bottom w:val="none" w:sz="0" w:space="0" w:color="auto"/>
            <w:right w:val="none" w:sz="0" w:space="0" w:color="auto"/>
          </w:divBdr>
        </w:div>
        <w:div w:id="1395157975">
          <w:marLeft w:val="0"/>
          <w:marRight w:val="0"/>
          <w:marTop w:val="0"/>
          <w:marBottom w:val="0"/>
          <w:divBdr>
            <w:top w:val="none" w:sz="0" w:space="0" w:color="auto"/>
            <w:left w:val="none" w:sz="0" w:space="0" w:color="auto"/>
            <w:bottom w:val="none" w:sz="0" w:space="0" w:color="auto"/>
            <w:right w:val="none" w:sz="0" w:space="0" w:color="auto"/>
          </w:divBdr>
        </w:div>
        <w:div w:id="941885916">
          <w:marLeft w:val="0"/>
          <w:marRight w:val="0"/>
          <w:marTop w:val="0"/>
          <w:marBottom w:val="0"/>
          <w:divBdr>
            <w:top w:val="none" w:sz="0" w:space="0" w:color="auto"/>
            <w:left w:val="none" w:sz="0" w:space="0" w:color="auto"/>
            <w:bottom w:val="none" w:sz="0" w:space="0" w:color="auto"/>
            <w:right w:val="none" w:sz="0" w:space="0" w:color="auto"/>
          </w:divBdr>
        </w:div>
        <w:div w:id="1412122086">
          <w:marLeft w:val="0"/>
          <w:marRight w:val="0"/>
          <w:marTop w:val="0"/>
          <w:marBottom w:val="0"/>
          <w:divBdr>
            <w:top w:val="none" w:sz="0" w:space="0" w:color="auto"/>
            <w:left w:val="none" w:sz="0" w:space="0" w:color="auto"/>
            <w:bottom w:val="none" w:sz="0" w:space="0" w:color="auto"/>
            <w:right w:val="none" w:sz="0" w:space="0" w:color="auto"/>
          </w:divBdr>
        </w:div>
        <w:div w:id="734162051">
          <w:marLeft w:val="0"/>
          <w:marRight w:val="0"/>
          <w:marTop w:val="0"/>
          <w:marBottom w:val="0"/>
          <w:divBdr>
            <w:top w:val="none" w:sz="0" w:space="0" w:color="auto"/>
            <w:left w:val="none" w:sz="0" w:space="0" w:color="auto"/>
            <w:bottom w:val="none" w:sz="0" w:space="0" w:color="auto"/>
            <w:right w:val="none" w:sz="0" w:space="0" w:color="auto"/>
          </w:divBdr>
        </w:div>
        <w:div w:id="292640176">
          <w:marLeft w:val="0"/>
          <w:marRight w:val="0"/>
          <w:marTop w:val="0"/>
          <w:marBottom w:val="0"/>
          <w:divBdr>
            <w:top w:val="none" w:sz="0" w:space="0" w:color="auto"/>
            <w:left w:val="none" w:sz="0" w:space="0" w:color="auto"/>
            <w:bottom w:val="none" w:sz="0" w:space="0" w:color="auto"/>
            <w:right w:val="none" w:sz="0" w:space="0" w:color="auto"/>
          </w:divBdr>
        </w:div>
        <w:div w:id="1715422320">
          <w:marLeft w:val="0"/>
          <w:marRight w:val="0"/>
          <w:marTop w:val="0"/>
          <w:marBottom w:val="0"/>
          <w:divBdr>
            <w:top w:val="none" w:sz="0" w:space="0" w:color="auto"/>
            <w:left w:val="none" w:sz="0" w:space="0" w:color="auto"/>
            <w:bottom w:val="none" w:sz="0" w:space="0" w:color="auto"/>
            <w:right w:val="none" w:sz="0" w:space="0" w:color="auto"/>
          </w:divBdr>
        </w:div>
        <w:div w:id="631248350">
          <w:marLeft w:val="0"/>
          <w:marRight w:val="0"/>
          <w:marTop w:val="0"/>
          <w:marBottom w:val="0"/>
          <w:divBdr>
            <w:top w:val="none" w:sz="0" w:space="0" w:color="auto"/>
            <w:left w:val="none" w:sz="0" w:space="0" w:color="auto"/>
            <w:bottom w:val="none" w:sz="0" w:space="0" w:color="auto"/>
            <w:right w:val="none" w:sz="0" w:space="0" w:color="auto"/>
          </w:divBdr>
        </w:div>
        <w:div w:id="2074544870">
          <w:marLeft w:val="0"/>
          <w:marRight w:val="0"/>
          <w:marTop w:val="0"/>
          <w:marBottom w:val="0"/>
          <w:divBdr>
            <w:top w:val="none" w:sz="0" w:space="0" w:color="auto"/>
            <w:left w:val="none" w:sz="0" w:space="0" w:color="auto"/>
            <w:bottom w:val="none" w:sz="0" w:space="0" w:color="auto"/>
            <w:right w:val="none" w:sz="0" w:space="0" w:color="auto"/>
          </w:divBdr>
        </w:div>
        <w:div w:id="629171081">
          <w:marLeft w:val="0"/>
          <w:marRight w:val="0"/>
          <w:marTop w:val="0"/>
          <w:marBottom w:val="0"/>
          <w:divBdr>
            <w:top w:val="none" w:sz="0" w:space="0" w:color="auto"/>
            <w:left w:val="none" w:sz="0" w:space="0" w:color="auto"/>
            <w:bottom w:val="none" w:sz="0" w:space="0" w:color="auto"/>
            <w:right w:val="none" w:sz="0" w:space="0" w:color="auto"/>
          </w:divBdr>
        </w:div>
        <w:div w:id="718164523">
          <w:marLeft w:val="0"/>
          <w:marRight w:val="0"/>
          <w:marTop w:val="0"/>
          <w:marBottom w:val="0"/>
          <w:divBdr>
            <w:top w:val="none" w:sz="0" w:space="0" w:color="auto"/>
            <w:left w:val="none" w:sz="0" w:space="0" w:color="auto"/>
            <w:bottom w:val="none" w:sz="0" w:space="0" w:color="auto"/>
            <w:right w:val="none" w:sz="0" w:space="0" w:color="auto"/>
          </w:divBdr>
        </w:div>
        <w:div w:id="1442993009">
          <w:marLeft w:val="0"/>
          <w:marRight w:val="0"/>
          <w:marTop w:val="0"/>
          <w:marBottom w:val="0"/>
          <w:divBdr>
            <w:top w:val="none" w:sz="0" w:space="0" w:color="auto"/>
            <w:left w:val="none" w:sz="0" w:space="0" w:color="auto"/>
            <w:bottom w:val="none" w:sz="0" w:space="0" w:color="auto"/>
            <w:right w:val="none" w:sz="0" w:space="0" w:color="auto"/>
          </w:divBdr>
        </w:div>
        <w:div w:id="648480177">
          <w:marLeft w:val="0"/>
          <w:marRight w:val="0"/>
          <w:marTop w:val="0"/>
          <w:marBottom w:val="0"/>
          <w:divBdr>
            <w:top w:val="none" w:sz="0" w:space="0" w:color="auto"/>
            <w:left w:val="none" w:sz="0" w:space="0" w:color="auto"/>
            <w:bottom w:val="none" w:sz="0" w:space="0" w:color="auto"/>
            <w:right w:val="none" w:sz="0" w:space="0" w:color="auto"/>
          </w:divBdr>
        </w:div>
        <w:div w:id="1379015489">
          <w:marLeft w:val="0"/>
          <w:marRight w:val="0"/>
          <w:marTop w:val="0"/>
          <w:marBottom w:val="0"/>
          <w:divBdr>
            <w:top w:val="none" w:sz="0" w:space="0" w:color="auto"/>
            <w:left w:val="none" w:sz="0" w:space="0" w:color="auto"/>
            <w:bottom w:val="none" w:sz="0" w:space="0" w:color="auto"/>
            <w:right w:val="none" w:sz="0" w:space="0" w:color="auto"/>
          </w:divBdr>
        </w:div>
        <w:div w:id="494957021">
          <w:marLeft w:val="0"/>
          <w:marRight w:val="0"/>
          <w:marTop w:val="0"/>
          <w:marBottom w:val="0"/>
          <w:divBdr>
            <w:top w:val="none" w:sz="0" w:space="0" w:color="auto"/>
            <w:left w:val="none" w:sz="0" w:space="0" w:color="auto"/>
            <w:bottom w:val="none" w:sz="0" w:space="0" w:color="auto"/>
            <w:right w:val="none" w:sz="0" w:space="0" w:color="auto"/>
          </w:divBdr>
        </w:div>
        <w:div w:id="1336958336">
          <w:marLeft w:val="0"/>
          <w:marRight w:val="0"/>
          <w:marTop w:val="0"/>
          <w:marBottom w:val="0"/>
          <w:divBdr>
            <w:top w:val="none" w:sz="0" w:space="0" w:color="auto"/>
            <w:left w:val="none" w:sz="0" w:space="0" w:color="auto"/>
            <w:bottom w:val="none" w:sz="0" w:space="0" w:color="auto"/>
            <w:right w:val="none" w:sz="0" w:space="0" w:color="auto"/>
          </w:divBdr>
        </w:div>
        <w:div w:id="435322245">
          <w:marLeft w:val="0"/>
          <w:marRight w:val="0"/>
          <w:marTop w:val="0"/>
          <w:marBottom w:val="0"/>
          <w:divBdr>
            <w:top w:val="none" w:sz="0" w:space="0" w:color="auto"/>
            <w:left w:val="none" w:sz="0" w:space="0" w:color="auto"/>
            <w:bottom w:val="none" w:sz="0" w:space="0" w:color="auto"/>
            <w:right w:val="none" w:sz="0" w:space="0" w:color="auto"/>
          </w:divBdr>
        </w:div>
        <w:div w:id="253170936">
          <w:marLeft w:val="0"/>
          <w:marRight w:val="0"/>
          <w:marTop w:val="0"/>
          <w:marBottom w:val="0"/>
          <w:divBdr>
            <w:top w:val="none" w:sz="0" w:space="0" w:color="auto"/>
            <w:left w:val="none" w:sz="0" w:space="0" w:color="auto"/>
            <w:bottom w:val="none" w:sz="0" w:space="0" w:color="auto"/>
            <w:right w:val="none" w:sz="0" w:space="0" w:color="auto"/>
          </w:divBdr>
        </w:div>
        <w:div w:id="198320099">
          <w:marLeft w:val="0"/>
          <w:marRight w:val="0"/>
          <w:marTop w:val="0"/>
          <w:marBottom w:val="0"/>
          <w:divBdr>
            <w:top w:val="none" w:sz="0" w:space="0" w:color="auto"/>
            <w:left w:val="none" w:sz="0" w:space="0" w:color="auto"/>
            <w:bottom w:val="none" w:sz="0" w:space="0" w:color="auto"/>
            <w:right w:val="none" w:sz="0" w:space="0" w:color="auto"/>
          </w:divBdr>
        </w:div>
        <w:div w:id="1537933468">
          <w:marLeft w:val="0"/>
          <w:marRight w:val="0"/>
          <w:marTop w:val="0"/>
          <w:marBottom w:val="0"/>
          <w:divBdr>
            <w:top w:val="none" w:sz="0" w:space="0" w:color="auto"/>
            <w:left w:val="none" w:sz="0" w:space="0" w:color="auto"/>
            <w:bottom w:val="none" w:sz="0" w:space="0" w:color="auto"/>
            <w:right w:val="none" w:sz="0" w:space="0" w:color="auto"/>
          </w:divBdr>
        </w:div>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 w:id="882404040">
      <w:bodyDiv w:val="1"/>
      <w:marLeft w:val="0"/>
      <w:marRight w:val="0"/>
      <w:marTop w:val="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
        <w:div w:id="684476755">
          <w:marLeft w:val="0"/>
          <w:marRight w:val="0"/>
          <w:marTop w:val="0"/>
          <w:marBottom w:val="0"/>
          <w:divBdr>
            <w:top w:val="none" w:sz="0" w:space="0" w:color="auto"/>
            <w:left w:val="none" w:sz="0" w:space="0" w:color="auto"/>
            <w:bottom w:val="none" w:sz="0" w:space="0" w:color="auto"/>
            <w:right w:val="none" w:sz="0" w:space="0" w:color="auto"/>
          </w:divBdr>
        </w:div>
        <w:div w:id="594825795">
          <w:marLeft w:val="0"/>
          <w:marRight w:val="0"/>
          <w:marTop w:val="0"/>
          <w:marBottom w:val="0"/>
          <w:divBdr>
            <w:top w:val="none" w:sz="0" w:space="0" w:color="auto"/>
            <w:left w:val="none" w:sz="0" w:space="0" w:color="auto"/>
            <w:bottom w:val="none" w:sz="0" w:space="0" w:color="auto"/>
            <w:right w:val="none" w:sz="0" w:space="0" w:color="auto"/>
          </w:divBdr>
        </w:div>
        <w:div w:id="2065062184">
          <w:marLeft w:val="0"/>
          <w:marRight w:val="0"/>
          <w:marTop w:val="0"/>
          <w:marBottom w:val="0"/>
          <w:divBdr>
            <w:top w:val="none" w:sz="0" w:space="0" w:color="auto"/>
            <w:left w:val="none" w:sz="0" w:space="0" w:color="auto"/>
            <w:bottom w:val="none" w:sz="0" w:space="0" w:color="auto"/>
            <w:right w:val="none" w:sz="0" w:space="0" w:color="auto"/>
          </w:divBdr>
        </w:div>
        <w:div w:id="5985698">
          <w:marLeft w:val="0"/>
          <w:marRight w:val="0"/>
          <w:marTop w:val="0"/>
          <w:marBottom w:val="0"/>
          <w:divBdr>
            <w:top w:val="none" w:sz="0" w:space="0" w:color="auto"/>
            <w:left w:val="none" w:sz="0" w:space="0" w:color="auto"/>
            <w:bottom w:val="none" w:sz="0" w:space="0" w:color="auto"/>
            <w:right w:val="none" w:sz="0" w:space="0" w:color="auto"/>
          </w:divBdr>
        </w:div>
        <w:div w:id="1299915294">
          <w:marLeft w:val="0"/>
          <w:marRight w:val="0"/>
          <w:marTop w:val="0"/>
          <w:marBottom w:val="0"/>
          <w:divBdr>
            <w:top w:val="none" w:sz="0" w:space="0" w:color="auto"/>
            <w:left w:val="none" w:sz="0" w:space="0" w:color="auto"/>
            <w:bottom w:val="none" w:sz="0" w:space="0" w:color="auto"/>
            <w:right w:val="none" w:sz="0" w:space="0" w:color="auto"/>
          </w:divBdr>
        </w:div>
        <w:div w:id="1952856777">
          <w:marLeft w:val="0"/>
          <w:marRight w:val="0"/>
          <w:marTop w:val="0"/>
          <w:marBottom w:val="0"/>
          <w:divBdr>
            <w:top w:val="none" w:sz="0" w:space="0" w:color="auto"/>
            <w:left w:val="none" w:sz="0" w:space="0" w:color="auto"/>
            <w:bottom w:val="none" w:sz="0" w:space="0" w:color="auto"/>
            <w:right w:val="none" w:sz="0" w:space="0" w:color="auto"/>
          </w:divBdr>
        </w:div>
        <w:div w:id="1497110371">
          <w:marLeft w:val="0"/>
          <w:marRight w:val="0"/>
          <w:marTop w:val="0"/>
          <w:marBottom w:val="0"/>
          <w:divBdr>
            <w:top w:val="none" w:sz="0" w:space="0" w:color="auto"/>
            <w:left w:val="none" w:sz="0" w:space="0" w:color="auto"/>
            <w:bottom w:val="none" w:sz="0" w:space="0" w:color="auto"/>
            <w:right w:val="none" w:sz="0" w:space="0" w:color="auto"/>
          </w:divBdr>
        </w:div>
        <w:div w:id="1365248045">
          <w:marLeft w:val="0"/>
          <w:marRight w:val="0"/>
          <w:marTop w:val="0"/>
          <w:marBottom w:val="0"/>
          <w:divBdr>
            <w:top w:val="none" w:sz="0" w:space="0" w:color="auto"/>
            <w:left w:val="none" w:sz="0" w:space="0" w:color="auto"/>
            <w:bottom w:val="none" w:sz="0" w:space="0" w:color="auto"/>
            <w:right w:val="none" w:sz="0" w:space="0" w:color="auto"/>
          </w:divBdr>
        </w:div>
        <w:div w:id="1085148082">
          <w:marLeft w:val="0"/>
          <w:marRight w:val="0"/>
          <w:marTop w:val="0"/>
          <w:marBottom w:val="0"/>
          <w:divBdr>
            <w:top w:val="none" w:sz="0" w:space="0" w:color="auto"/>
            <w:left w:val="none" w:sz="0" w:space="0" w:color="auto"/>
            <w:bottom w:val="none" w:sz="0" w:space="0" w:color="auto"/>
            <w:right w:val="none" w:sz="0" w:space="0" w:color="auto"/>
          </w:divBdr>
        </w:div>
        <w:div w:id="782110620">
          <w:marLeft w:val="0"/>
          <w:marRight w:val="0"/>
          <w:marTop w:val="0"/>
          <w:marBottom w:val="0"/>
          <w:divBdr>
            <w:top w:val="none" w:sz="0" w:space="0" w:color="auto"/>
            <w:left w:val="none" w:sz="0" w:space="0" w:color="auto"/>
            <w:bottom w:val="none" w:sz="0" w:space="0" w:color="auto"/>
            <w:right w:val="none" w:sz="0" w:space="0" w:color="auto"/>
          </w:divBdr>
        </w:div>
        <w:div w:id="1700474096">
          <w:marLeft w:val="0"/>
          <w:marRight w:val="0"/>
          <w:marTop w:val="0"/>
          <w:marBottom w:val="0"/>
          <w:divBdr>
            <w:top w:val="none" w:sz="0" w:space="0" w:color="auto"/>
            <w:left w:val="none" w:sz="0" w:space="0" w:color="auto"/>
            <w:bottom w:val="none" w:sz="0" w:space="0" w:color="auto"/>
            <w:right w:val="none" w:sz="0" w:space="0" w:color="auto"/>
          </w:divBdr>
        </w:div>
        <w:div w:id="89548215">
          <w:marLeft w:val="0"/>
          <w:marRight w:val="0"/>
          <w:marTop w:val="0"/>
          <w:marBottom w:val="0"/>
          <w:divBdr>
            <w:top w:val="none" w:sz="0" w:space="0" w:color="auto"/>
            <w:left w:val="none" w:sz="0" w:space="0" w:color="auto"/>
            <w:bottom w:val="none" w:sz="0" w:space="0" w:color="auto"/>
            <w:right w:val="none" w:sz="0" w:space="0" w:color="auto"/>
          </w:divBdr>
        </w:div>
      </w:divsChild>
    </w:div>
    <w:div w:id="1078290647">
      <w:bodyDiv w:val="1"/>
      <w:marLeft w:val="0"/>
      <w:marRight w:val="0"/>
      <w:marTop w:val="0"/>
      <w:marBottom w:val="0"/>
      <w:divBdr>
        <w:top w:val="none" w:sz="0" w:space="0" w:color="auto"/>
        <w:left w:val="none" w:sz="0" w:space="0" w:color="auto"/>
        <w:bottom w:val="none" w:sz="0" w:space="0" w:color="auto"/>
        <w:right w:val="none" w:sz="0" w:space="0" w:color="auto"/>
      </w:divBdr>
      <w:divsChild>
        <w:div w:id="626856881">
          <w:marLeft w:val="0"/>
          <w:marRight w:val="0"/>
          <w:marTop w:val="0"/>
          <w:marBottom w:val="0"/>
          <w:divBdr>
            <w:top w:val="none" w:sz="0" w:space="0" w:color="auto"/>
            <w:left w:val="none" w:sz="0" w:space="0" w:color="auto"/>
            <w:bottom w:val="none" w:sz="0" w:space="0" w:color="auto"/>
            <w:right w:val="none" w:sz="0" w:space="0" w:color="auto"/>
          </w:divBdr>
        </w:div>
        <w:div w:id="2138916232">
          <w:marLeft w:val="0"/>
          <w:marRight w:val="0"/>
          <w:marTop w:val="0"/>
          <w:marBottom w:val="0"/>
          <w:divBdr>
            <w:top w:val="none" w:sz="0" w:space="0" w:color="auto"/>
            <w:left w:val="none" w:sz="0" w:space="0" w:color="auto"/>
            <w:bottom w:val="none" w:sz="0" w:space="0" w:color="auto"/>
            <w:right w:val="none" w:sz="0" w:space="0" w:color="auto"/>
          </w:divBdr>
        </w:div>
        <w:div w:id="369766018">
          <w:marLeft w:val="0"/>
          <w:marRight w:val="0"/>
          <w:marTop w:val="0"/>
          <w:marBottom w:val="0"/>
          <w:divBdr>
            <w:top w:val="none" w:sz="0" w:space="0" w:color="auto"/>
            <w:left w:val="none" w:sz="0" w:space="0" w:color="auto"/>
            <w:bottom w:val="none" w:sz="0" w:space="0" w:color="auto"/>
            <w:right w:val="none" w:sz="0" w:space="0" w:color="auto"/>
          </w:divBdr>
        </w:div>
        <w:div w:id="1356424562">
          <w:marLeft w:val="0"/>
          <w:marRight w:val="0"/>
          <w:marTop w:val="0"/>
          <w:marBottom w:val="0"/>
          <w:divBdr>
            <w:top w:val="none" w:sz="0" w:space="0" w:color="auto"/>
            <w:left w:val="none" w:sz="0" w:space="0" w:color="auto"/>
            <w:bottom w:val="none" w:sz="0" w:space="0" w:color="auto"/>
            <w:right w:val="none" w:sz="0" w:space="0" w:color="auto"/>
          </w:divBdr>
        </w:div>
        <w:div w:id="1659922587">
          <w:marLeft w:val="0"/>
          <w:marRight w:val="0"/>
          <w:marTop w:val="0"/>
          <w:marBottom w:val="0"/>
          <w:divBdr>
            <w:top w:val="none" w:sz="0" w:space="0" w:color="auto"/>
            <w:left w:val="none" w:sz="0" w:space="0" w:color="auto"/>
            <w:bottom w:val="none" w:sz="0" w:space="0" w:color="auto"/>
            <w:right w:val="none" w:sz="0" w:space="0" w:color="auto"/>
          </w:divBdr>
        </w:div>
        <w:div w:id="619141899">
          <w:marLeft w:val="0"/>
          <w:marRight w:val="0"/>
          <w:marTop w:val="0"/>
          <w:marBottom w:val="0"/>
          <w:divBdr>
            <w:top w:val="none" w:sz="0" w:space="0" w:color="auto"/>
            <w:left w:val="none" w:sz="0" w:space="0" w:color="auto"/>
            <w:bottom w:val="none" w:sz="0" w:space="0" w:color="auto"/>
            <w:right w:val="none" w:sz="0" w:space="0" w:color="auto"/>
          </w:divBdr>
        </w:div>
        <w:div w:id="1235244112">
          <w:marLeft w:val="0"/>
          <w:marRight w:val="0"/>
          <w:marTop w:val="0"/>
          <w:marBottom w:val="0"/>
          <w:divBdr>
            <w:top w:val="none" w:sz="0" w:space="0" w:color="auto"/>
            <w:left w:val="none" w:sz="0" w:space="0" w:color="auto"/>
            <w:bottom w:val="none" w:sz="0" w:space="0" w:color="auto"/>
            <w:right w:val="none" w:sz="0" w:space="0" w:color="auto"/>
          </w:divBdr>
        </w:div>
        <w:div w:id="493225892">
          <w:marLeft w:val="0"/>
          <w:marRight w:val="0"/>
          <w:marTop w:val="0"/>
          <w:marBottom w:val="0"/>
          <w:divBdr>
            <w:top w:val="none" w:sz="0" w:space="0" w:color="auto"/>
            <w:left w:val="none" w:sz="0" w:space="0" w:color="auto"/>
            <w:bottom w:val="none" w:sz="0" w:space="0" w:color="auto"/>
            <w:right w:val="none" w:sz="0" w:space="0" w:color="auto"/>
          </w:divBdr>
        </w:div>
        <w:div w:id="848761038">
          <w:marLeft w:val="0"/>
          <w:marRight w:val="0"/>
          <w:marTop w:val="0"/>
          <w:marBottom w:val="0"/>
          <w:divBdr>
            <w:top w:val="none" w:sz="0" w:space="0" w:color="auto"/>
            <w:left w:val="none" w:sz="0" w:space="0" w:color="auto"/>
            <w:bottom w:val="none" w:sz="0" w:space="0" w:color="auto"/>
            <w:right w:val="none" w:sz="0" w:space="0" w:color="auto"/>
          </w:divBdr>
        </w:div>
        <w:div w:id="1192189553">
          <w:marLeft w:val="0"/>
          <w:marRight w:val="0"/>
          <w:marTop w:val="0"/>
          <w:marBottom w:val="0"/>
          <w:divBdr>
            <w:top w:val="none" w:sz="0" w:space="0" w:color="auto"/>
            <w:left w:val="none" w:sz="0" w:space="0" w:color="auto"/>
            <w:bottom w:val="none" w:sz="0" w:space="0" w:color="auto"/>
            <w:right w:val="none" w:sz="0" w:space="0" w:color="auto"/>
          </w:divBdr>
        </w:div>
      </w:divsChild>
    </w:div>
    <w:div w:id="1088579068">
      <w:bodyDiv w:val="1"/>
      <w:marLeft w:val="0"/>
      <w:marRight w:val="0"/>
      <w:marTop w:val="0"/>
      <w:marBottom w:val="0"/>
      <w:divBdr>
        <w:top w:val="none" w:sz="0" w:space="0" w:color="auto"/>
        <w:left w:val="none" w:sz="0" w:space="0" w:color="auto"/>
        <w:bottom w:val="none" w:sz="0" w:space="0" w:color="auto"/>
        <w:right w:val="none" w:sz="0" w:space="0" w:color="auto"/>
      </w:divBdr>
      <w:divsChild>
        <w:div w:id="1059594586">
          <w:marLeft w:val="0"/>
          <w:marRight w:val="0"/>
          <w:marTop w:val="0"/>
          <w:marBottom w:val="0"/>
          <w:divBdr>
            <w:top w:val="none" w:sz="0" w:space="0" w:color="auto"/>
            <w:left w:val="none" w:sz="0" w:space="0" w:color="auto"/>
            <w:bottom w:val="none" w:sz="0" w:space="0" w:color="auto"/>
            <w:right w:val="none" w:sz="0" w:space="0" w:color="auto"/>
          </w:divBdr>
        </w:div>
        <w:div w:id="504898626">
          <w:marLeft w:val="0"/>
          <w:marRight w:val="0"/>
          <w:marTop w:val="0"/>
          <w:marBottom w:val="0"/>
          <w:divBdr>
            <w:top w:val="none" w:sz="0" w:space="0" w:color="auto"/>
            <w:left w:val="none" w:sz="0" w:space="0" w:color="auto"/>
            <w:bottom w:val="none" w:sz="0" w:space="0" w:color="auto"/>
            <w:right w:val="none" w:sz="0" w:space="0" w:color="auto"/>
          </w:divBdr>
        </w:div>
        <w:div w:id="212541405">
          <w:marLeft w:val="0"/>
          <w:marRight w:val="0"/>
          <w:marTop w:val="0"/>
          <w:marBottom w:val="0"/>
          <w:divBdr>
            <w:top w:val="none" w:sz="0" w:space="0" w:color="auto"/>
            <w:left w:val="none" w:sz="0" w:space="0" w:color="auto"/>
            <w:bottom w:val="none" w:sz="0" w:space="0" w:color="auto"/>
            <w:right w:val="none" w:sz="0" w:space="0" w:color="auto"/>
          </w:divBdr>
        </w:div>
        <w:div w:id="2016573333">
          <w:marLeft w:val="0"/>
          <w:marRight w:val="0"/>
          <w:marTop w:val="0"/>
          <w:marBottom w:val="0"/>
          <w:divBdr>
            <w:top w:val="none" w:sz="0" w:space="0" w:color="auto"/>
            <w:left w:val="none" w:sz="0" w:space="0" w:color="auto"/>
            <w:bottom w:val="none" w:sz="0" w:space="0" w:color="auto"/>
            <w:right w:val="none" w:sz="0" w:space="0" w:color="auto"/>
          </w:divBdr>
        </w:div>
        <w:div w:id="1030685895">
          <w:marLeft w:val="0"/>
          <w:marRight w:val="0"/>
          <w:marTop w:val="0"/>
          <w:marBottom w:val="0"/>
          <w:divBdr>
            <w:top w:val="none" w:sz="0" w:space="0" w:color="auto"/>
            <w:left w:val="none" w:sz="0" w:space="0" w:color="auto"/>
            <w:bottom w:val="none" w:sz="0" w:space="0" w:color="auto"/>
            <w:right w:val="none" w:sz="0" w:space="0" w:color="auto"/>
          </w:divBdr>
        </w:div>
        <w:div w:id="1513717392">
          <w:marLeft w:val="0"/>
          <w:marRight w:val="0"/>
          <w:marTop w:val="0"/>
          <w:marBottom w:val="0"/>
          <w:divBdr>
            <w:top w:val="none" w:sz="0" w:space="0" w:color="auto"/>
            <w:left w:val="none" w:sz="0" w:space="0" w:color="auto"/>
            <w:bottom w:val="none" w:sz="0" w:space="0" w:color="auto"/>
            <w:right w:val="none" w:sz="0" w:space="0" w:color="auto"/>
          </w:divBdr>
        </w:div>
        <w:div w:id="131338552">
          <w:marLeft w:val="0"/>
          <w:marRight w:val="0"/>
          <w:marTop w:val="0"/>
          <w:marBottom w:val="0"/>
          <w:divBdr>
            <w:top w:val="none" w:sz="0" w:space="0" w:color="auto"/>
            <w:left w:val="none" w:sz="0" w:space="0" w:color="auto"/>
            <w:bottom w:val="none" w:sz="0" w:space="0" w:color="auto"/>
            <w:right w:val="none" w:sz="0" w:space="0" w:color="auto"/>
          </w:divBdr>
        </w:div>
        <w:div w:id="739328798">
          <w:marLeft w:val="0"/>
          <w:marRight w:val="0"/>
          <w:marTop w:val="0"/>
          <w:marBottom w:val="0"/>
          <w:divBdr>
            <w:top w:val="none" w:sz="0" w:space="0" w:color="auto"/>
            <w:left w:val="none" w:sz="0" w:space="0" w:color="auto"/>
            <w:bottom w:val="none" w:sz="0" w:space="0" w:color="auto"/>
            <w:right w:val="none" w:sz="0" w:space="0" w:color="auto"/>
          </w:divBdr>
        </w:div>
        <w:div w:id="1757633871">
          <w:marLeft w:val="0"/>
          <w:marRight w:val="0"/>
          <w:marTop w:val="0"/>
          <w:marBottom w:val="0"/>
          <w:divBdr>
            <w:top w:val="none" w:sz="0" w:space="0" w:color="auto"/>
            <w:left w:val="none" w:sz="0" w:space="0" w:color="auto"/>
            <w:bottom w:val="none" w:sz="0" w:space="0" w:color="auto"/>
            <w:right w:val="none" w:sz="0" w:space="0" w:color="auto"/>
          </w:divBdr>
        </w:div>
        <w:div w:id="812412276">
          <w:marLeft w:val="0"/>
          <w:marRight w:val="0"/>
          <w:marTop w:val="0"/>
          <w:marBottom w:val="0"/>
          <w:divBdr>
            <w:top w:val="none" w:sz="0" w:space="0" w:color="auto"/>
            <w:left w:val="none" w:sz="0" w:space="0" w:color="auto"/>
            <w:bottom w:val="none" w:sz="0" w:space="0" w:color="auto"/>
            <w:right w:val="none" w:sz="0" w:space="0" w:color="auto"/>
          </w:divBdr>
        </w:div>
        <w:div w:id="351273136">
          <w:marLeft w:val="0"/>
          <w:marRight w:val="0"/>
          <w:marTop w:val="0"/>
          <w:marBottom w:val="0"/>
          <w:divBdr>
            <w:top w:val="none" w:sz="0" w:space="0" w:color="auto"/>
            <w:left w:val="none" w:sz="0" w:space="0" w:color="auto"/>
            <w:bottom w:val="none" w:sz="0" w:space="0" w:color="auto"/>
            <w:right w:val="none" w:sz="0" w:space="0" w:color="auto"/>
          </w:divBdr>
        </w:div>
        <w:div w:id="1820488646">
          <w:marLeft w:val="0"/>
          <w:marRight w:val="0"/>
          <w:marTop w:val="0"/>
          <w:marBottom w:val="0"/>
          <w:divBdr>
            <w:top w:val="none" w:sz="0" w:space="0" w:color="auto"/>
            <w:left w:val="none" w:sz="0" w:space="0" w:color="auto"/>
            <w:bottom w:val="none" w:sz="0" w:space="0" w:color="auto"/>
            <w:right w:val="none" w:sz="0" w:space="0" w:color="auto"/>
          </w:divBdr>
        </w:div>
        <w:div w:id="231627132">
          <w:marLeft w:val="0"/>
          <w:marRight w:val="0"/>
          <w:marTop w:val="0"/>
          <w:marBottom w:val="0"/>
          <w:divBdr>
            <w:top w:val="none" w:sz="0" w:space="0" w:color="auto"/>
            <w:left w:val="none" w:sz="0" w:space="0" w:color="auto"/>
            <w:bottom w:val="none" w:sz="0" w:space="0" w:color="auto"/>
            <w:right w:val="none" w:sz="0" w:space="0" w:color="auto"/>
          </w:divBdr>
        </w:div>
        <w:div w:id="437140876">
          <w:marLeft w:val="0"/>
          <w:marRight w:val="0"/>
          <w:marTop w:val="0"/>
          <w:marBottom w:val="0"/>
          <w:divBdr>
            <w:top w:val="none" w:sz="0" w:space="0" w:color="auto"/>
            <w:left w:val="none" w:sz="0" w:space="0" w:color="auto"/>
            <w:bottom w:val="none" w:sz="0" w:space="0" w:color="auto"/>
            <w:right w:val="none" w:sz="0" w:space="0" w:color="auto"/>
          </w:divBdr>
        </w:div>
        <w:div w:id="875115894">
          <w:marLeft w:val="0"/>
          <w:marRight w:val="0"/>
          <w:marTop w:val="0"/>
          <w:marBottom w:val="0"/>
          <w:divBdr>
            <w:top w:val="none" w:sz="0" w:space="0" w:color="auto"/>
            <w:left w:val="none" w:sz="0" w:space="0" w:color="auto"/>
            <w:bottom w:val="none" w:sz="0" w:space="0" w:color="auto"/>
            <w:right w:val="none" w:sz="0" w:space="0" w:color="auto"/>
          </w:divBdr>
        </w:div>
        <w:div w:id="2098213303">
          <w:marLeft w:val="0"/>
          <w:marRight w:val="0"/>
          <w:marTop w:val="0"/>
          <w:marBottom w:val="0"/>
          <w:divBdr>
            <w:top w:val="none" w:sz="0" w:space="0" w:color="auto"/>
            <w:left w:val="none" w:sz="0" w:space="0" w:color="auto"/>
            <w:bottom w:val="none" w:sz="0" w:space="0" w:color="auto"/>
            <w:right w:val="none" w:sz="0" w:space="0" w:color="auto"/>
          </w:divBdr>
        </w:div>
        <w:div w:id="1489323829">
          <w:marLeft w:val="0"/>
          <w:marRight w:val="0"/>
          <w:marTop w:val="0"/>
          <w:marBottom w:val="0"/>
          <w:divBdr>
            <w:top w:val="none" w:sz="0" w:space="0" w:color="auto"/>
            <w:left w:val="none" w:sz="0" w:space="0" w:color="auto"/>
            <w:bottom w:val="none" w:sz="0" w:space="0" w:color="auto"/>
            <w:right w:val="none" w:sz="0" w:space="0" w:color="auto"/>
          </w:divBdr>
        </w:div>
        <w:div w:id="1504472470">
          <w:marLeft w:val="0"/>
          <w:marRight w:val="0"/>
          <w:marTop w:val="0"/>
          <w:marBottom w:val="0"/>
          <w:divBdr>
            <w:top w:val="none" w:sz="0" w:space="0" w:color="auto"/>
            <w:left w:val="none" w:sz="0" w:space="0" w:color="auto"/>
            <w:bottom w:val="none" w:sz="0" w:space="0" w:color="auto"/>
            <w:right w:val="none" w:sz="0" w:space="0" w:color="auto"/>
          </w:divBdr>
        </w:div>
        <w:div w:id="898587657">
          <w:marLeft w:val="0"/>
          <w:marRight w:val="0"/>
          <w:marTop w:val="0"/>
          <w:marBottom w:val="0"/>
          <w:divBdr>
            <w:top w:val="none" w:sz="0" w:space="0" w:color="auto"/>
            <w:left w:val="none" w:sz="0" w:space="0" w:color="auto"/>
            <w:bottom w:val="none" w:sz="0" w:space="0" w:color="auto"/>
            <w:right w:val="none" w:sz="0" w:space="0" w:color="auto"/>
          </w:divBdr>
        </w:div>
        <w:div w:id="2043288153">
          <w:marLeft w:val="0"/>
          <w:marRight w:val="0"/>
          <w:marTop w:val="0"/>
          <w:marBottom w:val="0"/>
          <w:divBdr>
            <w:top w:val="none" w:sz="0" w:space="0" w:color="auto"/>
            <w:left w:val="none" w:sz="0" w:space="0" w:color="auto"/>
            <w:bottom w:val="none" w:sz="0" w:space="0" w:color="auto"/>
            <w:right w:val="none" w:sz="0" w:space="0" w:color="auto"/>
          </w:divBdr>
        </w:div>
        <w:div w:id="1601638708">
          <w:marLeft w:val="0"/>
          <w:marRight w:val="0"/>
          <w:marTop w:val="0"/>
          <w:marBottom w:val="0"/>
          <w:divBdr>
            <w:top w:val="none" w:sz="0" w:space="0" w:color="auto"/>
            <w:left w:val="none" w:sz="0" w:space="0" w:color="auto"/>
            <w:bottom w:val="none" w:sz="0" w:space="0" w:color="auto"/>
            <w:right w:val="none" w:sz="0" w:space="0" w:color="auto"/>
          </w:divBdr>
        </w:div>
        <w:div w:id="279147465">
          <w:marLeft w:val="0"/>
          <w:marRight w:val="0"/>
          <w:marTop w:val="0"/>
          <w:marBottom w:val="0"/>
          <w:divBdr>
            <w:top w:val="none" w:sz="0" w:space="0" w:color="auto"/>
            <w:left w:val="none" w:sz="0" w:space="0" w:color="auto"/>
            <w:bottom w:val="none" w:sz="0" w:space="0" w:color="auto"/>
            <w:right w:val="none" w:sz="0" w:space="0" w:color="auto"/>
          </w:divBdr>
        </w:div>
        <w:div w:id="2140881378">
          <w:marLeft w:val="0"/>
          <w:marRight w:val="0"/>
          <w:marTop w:val="0"/>
          <w:marBottom w:val="0"/>
          <w:divBdr>
            <w:top w:val="none" w:sz="0" w:space="0" w:color="auto"/>
            <w:left w:val="none" w:sz="0" w:space="0" w:color="auto"/>
            <w:bottom w:val="none" w:sz="0" w:space="0" w:color="auto"/>
            <w:right w:val="none" w:sz="0" w:space="0" w:color="auto"/>
          </w:divBdr>
        </w:div>
        <w:div w:id="84344899">
          <w:marLeft w:val="0"/>
          <w:marRight w:val="0"/>
          <w:marTop w:val="0"/>
          <w:marBottom w:val="0"/>
          <w:divBdr>
            <w:top w:val="none" w:sz="0" w:space="0" w:color="auto"/>
            <w:left w:val="none" w:sz="0" w:space="0" w:color="auto"/>
            <w:bottom w:val="none" w:sz="0" w:space="0" w:color="auto"/>
            <w:right w:val="none" w:sz="0" w:space="0" w:color="auto"/>
          </w:divBdr>
        </w:div>
        <w:div w:id="3946188">
          <w:marLeft w:val="0"/>
          <w:marRight w:val="0"/>
          <w:marTop w:val="0"/>
          <w:marBottom w:val="0"/>
          <w:divBdr>
            <w:top w:val="none" w:sz="0" w:space="0" w:color="auto"/>
            <w:left w:val="none" w:sz="0" w:space="0" w:color="auto"/>
            <w:bottom w:val="none" w:sz="0" w:space="0" w:color="auto"/>
            <w:right w:val="none" w:sz="0" w:space="0" w:color="auto"/>
          </w:divBdr>
        </w:div>
        <w:div w:id="1056859766">
          <w:marLeft w:val="0"/>
          <w:marRight w:val="0"/>
          <w:marTop w:val="0"/>
          <w:marBottom w:val="0"/>
          <w:divBdr>
            <w:top w:val="none" w:sz="0" w:space="0" w:color="auto"/>
            <w:left w:val="none" w:sz="0" w:space="0" w:color="auto"/>
            <w:bottom w:val="none" w:sz="0" w:space="0" w:color="auto"/>
            <w:right w:val="none" w:sz="0" w:space="0" w:color="auto"/>
          </w:divBdr>
        </w:div>
        <w:div w:id="1942177496">
          <w:marLeft w:val="0"/>
          <w:marRight w:val="0"/>
          <w:marTop w:val="0"/>
          <w:marBottom w:val="0"/>
          <w:divBdr>
            <w:top w:val="none" w:sz="0" w:space="0" w:color="auto"/>
            <w:left w:val="none" w:sz="0" w:space="0" w:color="auto"/>
            <w:bottom w:val="none" w:sz="0" w:space="0" w:color="auto"/>
            <w:right w:val="none" w:sz="0" w:space="0" w:color="auto"/>
          </w:divBdr>
        </w:div>
        <w:div w:id="1650358543">
          <w:marLeft w:val="0"/>
          <w:marRight w:val="0"/>
          <w:marTop w:val="0"/>
          <w:marBottom w:val="0"/>
          <w:divBdr>
            <w:top w:val="none" w:sz="0" w:space="0" w:color="auto"/>
            <w:left w:val="none" w:sz="0" w:space="0" w:color="auto"/>
            <w:bottom w:val="none" w:sz="0" w:space="0" w:color="auto"/>
            <w:right w:val="none" w:sz="0" w:space="0" w:color="auto"/>
          </w:divBdr>
        </w:div>
        <w:div w:id="1904828568">
          <w:marLeft w:val="0"/>
          <w:marRight w:val="0"/>
          <w:marTop w:val="0"/>
          <w:marBottom w:val="0"/>
          <w:divBdr>
            <w:top w:val="none" w:sz="0" w:space="0" w:color="auto"/>
            <w:left w:val="none" w:sz="0" w:space="0" w:color="auto"/>
            <w:bottom w:val="none" w:sz="0" w:space="0" w:color="auto"/>
            <w:right w:val="none" w:sz="0" w:space="0" w:color="auto"/>
          </w:divBdr>
        </w:div>
        <w:div w:id="1318729248">
          <w:marLeft w:val="0"/>
          <w:marRight w:val="0"/>
          <w:marTop w:val="0"/>
          <w:marBottom w:val="0"/>
          <w:divBdr>
            <w:top w:val="none" w:sz="0" w:space="0" w:color="auto"/>
            <w:left w:val="none" w:sz="0" w:space="0" w:color="auto"/>
            <w:bottom w:val="none" w:sz="0" w:space="0" w:color="auto"/>
            <w:right w:val="none" w:sz="0" w:space="0" w:color="auto"/>
          </w:divBdr>
        </w:div>
        <w:div w:id="36787062">
          <w:marLeft w:val="0"/>
          <w:marRight w:val="0"/>
          <w:marTop w:val="0"/>
          <w:marBottom w:val="0"/>
          <w:divBdr>
            <w:top w:val="none" w:sz="0" w:space="0" w:color="auto"/>
            <w:left w:val="none" w:sz="0" w:space="0" w:color="auto"/>
            <w:bottom w:val="none" w:sz="0" w:space="0" w:color="auto"/>
            <w:right w:val="none" w:sz="0" w:space="0" w:color="auto"/>
          </w:divBdr>
        </w:div>
        <w:div w:id="1803570861">
          <w:marLeft w:val="0"/>
          <w:marRight w:val="0"/>
          <w:marTop w:val="0"/>
          <w:marBottom w:val="0"/>
          <w:divBdr>
            <w:top w:val="none" w:sz="0" w:space="0" w:color="auto"/>
            <w:left w:val="none" w:sz="0" w:space="0" w:color="auto"/>
            <w:bottom w:val="none" w:sz="0" w:space="0" w:color="auto"/>
            <w:right w:val="none" w:sz="0" w:space="0" w:color="auto"/>
          </w:divBdr>
        </w:div>
        <w:div w:id="1538619815">
          <w:marLeft w:val="0"/>
          <w:marRight w:val="0"/>
          <w:marTop w:val="0"/>
          <w:marBottom w:val="0"/>
          <w:divBdr>
            <w:top w:val="none" w:sz="0" w:space="0" w:color="auto"/>
            <w:left w:val="none" w:sz="0" w:space="0" w:color="auto"/>
            <w:bottom w:val="none" w:sz="0" w:space="0" w:color="auto"/>
            <w:right w:val="none" w:sz="0" w:space="0" w:color="auto"/>
          </w:divBdr>
        </w:div>
        <w:div w:id="698773619">
          <w:marLeft w:val="0"/>
          <w:marRight w:val="0"/>
          <w:marTop w:val="0"/>
          <w:marBottom w:val="0"/>
          <w:divBdr>
            <w:top w:val="none" w:sz="0" w:space="0" w:color="auto"/>
            <w:left w:val="none" w:sz="0" w:space="0" w:color="auto"/>
            <w:bottom w:val="none" w:sz="0" w:space="0" w:color="auto"/>
            <w:right w:val="none" w:sz="0" w:space="0" w:color="auto"/>
          </w:divBdr>
        </w:div>
        <w:div w:id="253435705">
          <w:marLeft w:val="0"/>
          <w:marRight w:val="0"/>
          <w:marTop w:val="0"/>
          <w:marBottom w:val="0"/>
          <w:divBdr>
            <w:top w:val="none" w:sz="0" w:space="0" w:color="auto"/>
            <w:left w:val="none" w:sz="0" w:space="0" w:color="auto"/>
            <w:bottom w:val="none" w:sz="0" w:space="0" w:color="auto"/>
            <w:right w:val="none" w:sz="0" w:space="0" w:color="auto"/>
          </w:divBdr>
        </w:div>
        <w:div w:id="1508517632">
          <w:marLeft w:val="0"/>
          <w:marRight w:val="0"/>
          <w:marTop w:val="0"/>
          <w:marBottom w:val="0"/>
          <w:divBdr>
            <w:top w:val="none" w:sz="0" w:space="0" w:color="auto"/>
            <w:left w:val="none" w:sz="0" w:space="0" w:color="auto"/>
            <w:bottom w:val="none" w:sz="0" w:space="0" w:color="auto"/>
            <w:right w:val="none" w:sz="0" w:space="0" w:color="auto"/>
          </w:divBdr>
        </w:div>
        <w:div w:id="1054961545">
          <w:marLeft w:val="0"/>
          <w:marRight w:val="0"/>
          <w:marTop w:val="0"/>
          <w:marBottom w:val="0"/>
          <w:divBdr>
            <w:top w:val="none" w:sz="0" w:space="0" w:color="auto"/>
            <w:left w:val="none" w:sz="0" w:space="0" w:color="auto"/>
            <w:bottom w:val="none" w:sz="0" w:space="0" w:color="auto"/>
            <w:right w:val="none" w:sz="0" w:space="0" w:color="auto"/>
          </w:divBdr>
        </w:div>
        <w:div w:id="81415198">
          <w:marLeft w:val="0"/>
          <w:marRight w:val="0"/>
          <w:marTop w:val="0"/>
          <w:marBottom w:val="0"/>
          <w:divBdr>
            <w:top w:val="none" w:sz="0" w:space="0" w:color="auto"/>
            <w:left w:val="none" w:sz="0" w:space="0" w:color="auto"/>
            <w:bottom w:val="none" w:sz="0" w:space="0" w:color="auto"/>
            <w:right w:val="none" w:sz="0" w:space="0" w:color="auto"/>
          </w:divBdr>
        </w:div>
        <w:div w:id="779226538">
          <w:marLeft w:val="0"/>
          <w:marRight w:val="0"/>
          <w:marTop w:val="0"/>
          <w:marBottom w:val="0"/>
          <w:divBdr>
            <w:top w:val="none" w:sz="0" w:space="0" w:color="auto"/>
            <w:left w:val="none" w:sz="0" w:space="0" w:color="auto"/>
            <w:bottom w:val="none" w:sz="0" w:space="0" w:color="auto"/>
            <w:right w:val="none" w:sz="0" w:space="0" w:color="auto"/>
          </w:divBdr>
        </w:div>
        <w:div w:id="1055203112">
          <w:marLeft w:val="0"/>
          <w:marRight w:val="0"/>
          <w:marTop w:val="0"/>
          <w:marBottom w:val="0"/>
          <w:divBdr>
            <w:top w:val="none" w:sz="0" w:space="0" w:color="auto"/>
            <w:left w:val="none" w:sz="0" w:space="0" w:color="auto"/>
            <w:bottom w:val="none" w:sz="0" w:space="0" w:color="auto"/>
            <w:right w:val="none" w:sz="0" w:space="0" w:color="auto"/>
          </w:divBdr>
        </w:div>
        <w:div w:id="1113867042">
          <w:marLeft w:val="0"/>
          <w:marRight w:val="0"/>
          <w:marTop w:val="0"/>
          <w:marBottom w:val="0"/>
          <w:divBdr>
            <w:top w:val="none" w:sz="0" w:space="0" w:color="auto"/>
            <w:left w:val="none" w:sz="0" w:space="0" w:color="auto"/>
            <w:bottom w:val="none" w:sz="0" w:space="0" w:color="auto"/>
            <w:right w:val="none" w:sz="0" w:space="0" w:color="auto"/>
          </w:divBdr>
        </w:div>
        <w:div w:id="44529388">
          <w:marLeft w:val="0"/>
          <w:marRight w:val="0"/>
          <w:marTop w:val="0"/>
          <w:marBottom w:val="0"/>
          <w:divBdr>
            <w:top w:val="none" w:sz="0" w:space="0" w:color="auto"/>
            <w:left w:val="none" w:sz="0" w:space="0" w:color="auto"/>
            <w:bottom w:val="none" w:sz="0" w:space="0" w:color="auto"/>
            <w:right w:val="none" w:sz="0" w:space="0" w:color="auto"/>
          </w:divBdr>
        </w:div>
        <w:div w:id="1545213050">
          <w:marLeft w:val="0"/>
          <w:marRight w:val="0"/>
          <w:marTop w:val="0"/>
          <w:marBottom w:val="0"/>
          <w:divBdr>
            <w:top w:val="none" w:sz="0" w:space="0" w:color="auto"/>
            <w:left w:val="none" w:sz="0" w:space="0" w:color="auto"/>
            <w:bottom w:val="none" w:sz="0" w:space="0" w:color="auto"/>
            <w:right w:val="none" w:sz="0" w:space="0" w:color="auto"/>
          </w:divBdr>
        </w:div>
        <w:div w:id="628127434">
          <w:marLeft w:val="0"/>
          <w:marRight w:val="0"/>
          <w:marTop w:val="0"/>
          <w:marBottom w:val="0"/>
          <w:divBdr>
            <w:top w:val="none" w:sz="0" w:space="0" w:color="auto"/>
            <w:left w:val="none" w:sz="0" w:space="0" w:color="auto"/>
            <w:bottom w:val="none" w:sz="0" w:space="0" w:color="auto"/>
            <w:right w:val="none" w:sz="0" w:space="0" w:color="auto"/>
          </w:divBdr>
        </w:div>
        <w:div w:id="1577397897">
          <w:marLeft w:val="0"/>
          <w:marRight w:val="0"/>
          <w:marTop w:val="0"/>
          <w:marBottom w:val="0"/>
          <w:divBdr>
            <w:top w:val="none" w:sz="0" w:space="0" w:color="auto"/>
            <w:left w:val="none" w:sz="0" w:space="0" w:color="auto"/>
            <w:bottom w:val="none" w:sz="0" w:space="0" w:color="auto"/>
            <w:right w:val="none" w:sz="0" w:space="0" w:color="auto"/>
          </w:divBdr>
        </w:div>
        <w:div w:id="1673951195">
          <w:marLeft w:val="0"/>
          <w:marRight w:val="0"/>
          <w:marTop w:val="0"/>
          <w:marBottom w:val="0"/>
          <w:divBdr>
            <w:top w:val="none" w:sz="0" w:space="0" w:color="auto"/>
            <w:left w:val="none" w:sz="0" w:space="0" w:color="auto"/>
            <w:bottom w:val="none" w:sz="0" w:space="0" w:color="auto"/>
            <w:right w:val="none" w:sz="0" w:space="0" w:color="auto"/>
          </w:divBdr>
        </w:div>
        <w:div w:id="627903590">
          <w:marLeft w:val="0"/>
          <w:marRight w:val="0"/>
          <w:marTop w:val="0"/>
          <w:marBottom w:val="0"/>
          <w:divBdr>
            <w:top w:val="none" w:sz="0" w:space="0" w:color="auto"/>
            <w:left w:val="none" w:sz="0" w:space="0" w:color="auto"/>
            <w:bottom w:val="none" w:sz="0" w:space="0" w:color="auto"/>
            <w:right w:val="none" w:sz="0" w:space="0" w:color="auto"/>
          </w:divBdr>
        </w:div>
        <w:div w:id="1008484244">
          <w:marLeft w:val="0"/>
          <w:marRight w:val="0"/>
          <w:marTop w:val="0"/>
          <w:marBottom w:val="0"/>
          <w:divBdr>
            <w:top w:val="none" w:sz="0" w:space="0" w:color="auto"/>
            <w:left w:val="none" w:sz="0" w:space="0" w:color="auto"/>
            <w:bottom w:val="none" w:sz="0" w:space="0" w:color="auto"/>
            <w:right w:val="none" w:sz="0" w:space="0" w:color="auto"/>
          </w:divBdr>
        </w:div>
        <w:div w:id="545530518">
          <w:marLeft w:val="0"/>
          <w:marRight w:val="0"/>
          <w:marTop w:val="0"/>
          <w:marBottom w:val="0"/>
          <w:divBdr>
            <w:top w:val="none" w:sz="0" w:space="0" w:color="auto"/>
            <w:left w:val="none" w:sz="0" w:space="0" w:color="auto"/>
            <w:bottom w:val="none" w:sz="0" w:space="0" w:color="auto"/>
            <w:right w:val="none" w:sz="0" w:space="0" w:color="auto"/>
          </w:divBdr>
        </w:div>
        <w:div w:id="1466849626">
          <w:marLeft w:val="0"/>
          <w:marRight w:val="0"/>
          <w:marTop w:val="0"/>
          <w:marBottom w:val="0"/>
          <w:divBdr>
            <w:top w:val="none" w:sz="0" w:space="0" w:color="auto"/>
            <w:left w:val="none" w:sz="0" w:space="0" w:color="auto"/>
            <w:bottom w:val="none" w:sz="0" w:space="0" w:color="auto"/>
            <w:right w:val="none" w:sz="0" w:space="0" w:color="auto"/>
          </w:divBdr>
        </w:div>
        <w:div w:id="1848212225">
          <w:marLeft w:val="0"/>
          <w:marRight w:val="0"/>
          <w:marTop w:val="0"/>
          <w:marBottom w:val="0"/>
          <w:divBdr>
            <w:top w:val="none" w:sz="0" w:space="0" w:color="auto"/>
            <w:left w:val="none" w:sz="0" w:space="0" w:color="auto"/>
            <w:bottom w:val="none" w:sz="0" w:space="0" w:color="auto"/>
            <w:right w:val="none" w:sz="0" w:space="0" w:color="auto"/>
          </w:divBdr>
        </w:div>
        <w:div w:id="1931348973">
          <w:marLeft w:val="0"/>
          <w:marRight w:val="0"/>
          <w:marTop w:val="0"/>
          <w:marBottom w:val="0"/>
          <w:divBdr>
            <w:top w:val="none" w:sz="0" w:space="0" w:color="auto"/>
            <w:left w:val="none" w:sz="0" w:space="0" w:color="auto"/>
            <w:bottom w:val="none" w:sz="0" w:space="0" w:color="auto"/>
            <w:right w:val="none" w:sz="0" w:space="0" w:color="auto"/>
          </w:divBdr>
        </w:div>
        <w:div w:id="49429732">
          <w:marLeft w:val="0"/>
          <w:marRight w:val="0"/>
          <w:marTop w:val="0"/>
          <w:marBottom w:val="0"/>
          <w:divBdr>
            <w:top w:val="none" w:sz="0" w:space="0" w:color="auto"/>
            <w:left w:val="none" w:sz="0" w:space="0" w:color="auto"/>
            <w:bottom w:val="none" w:sz="0" w:space="0" w:color="auto"/>
            <w:right w:val="none" w:sz="0" w:space="0" w:color="auto"/>
          </w:divBdr>
        </w:div>
        <w:div w:id="189223723">
          <w:marLeft w:val="0"/>
          <w:marRight w:val="0"/>
          <w:marTop w:val="0"/>
          <w:marBottom w:val="0"/>
          <w:divBdr>
            <w:top w:val="none" w:sz="0" w:space="0" w:color="auto"/>
            <w:left w:val="none" w:sz="0" w:space="0" w:color="auto"/>
            <w:bottom w:val="none" w:sz="0" w:space="0" w:color="auto"/>
            <w:right w:val="none" w:sz="0" w:space="0" w:color="auto"/>
          </w:divBdr>
        </w:div>
        <w:div w:id="1140684204">
          <w:marLeft w:val="0"/>
          <w:marRight w:val="0"/>
          <w:marTop w:val="0"/>
          <w:marBottom w:val="0"/>
          <w:divBdr>
            <w:top w:val="none" w:sz="0" w:space="0" w:color="auto"/>
            <w:left w:val="none" w:sz="0" w:space="0" w:color="auto"/>
            <w:bottom w:val="none" w:sz="0" w:space="0" w:color="auto"/>
            <w:right w:val="none" w:sz="0" w:space="0" w:color="auto"/>
          </w:divBdr>
        </w:div>
        <w:div w:id="2038315001">
          <w:marLeft w:val="0"/>
          <w:marRight w:val="0"/>
          <w:marTop w:val="0"/>
          <w:marBottom w:val="0"/>
          <w:divBdr>
            <w:top w:val="none" w:sz="0" w:space="0" w:color="auto"/>
            <w:left w:val="none" w:sz="0" w:space="0" w:color="auto"/>
            <w:bottom w:val="none" w:sz="0" w:space="0" w:color="auto"/>
            <w:right w:val="none" w:sz="0" w:space="0" w:color="auto"/>
          </w:divBdr>
        </w:div>
        <w:div w:id="1820998546">
          <w:marLeft w:val="0"/>
          <w:marRight w:val="0"/>
          <w:marTop w:val="0"/>
          <w:marBottom w:val="0"/>
          <w:divBdr>
            <w:top w:val="none" w:sz="0" w:space="0" w:color="auto"/>
            <w:left w:val="none" w:sz="0" w:space="0" w:color="auto"/>
            <w:bottom w:val="none" w:sz="0" w:space="0" w:color="auto"/>
            <w:right w:val="none" w:sz="0" w:space="0" w:color="auto"/>
          </w:divBdr>
        </w:div>
        <w:div w:id="1944074462">
          <w:marLeft w:val="0"/>
          <w:marRight w:val="0"/>
          <w:marTop w:val="0"/>
          <w:marBottom w:val="0"/>
          <w:divBdr>
            <w:top w:val="none" w:sz="0" w:space="0" w:color="auto"/>
            <w:left w:val="none" w:sz="0" w:space="0" w:color="auto"/>
            <w:bottom w:val="none" w:sz="0" w:space="0" w:color="auto"/>
            <w:right w:val="none" w:sz="0" w:space="0" w:color="auto"/>
          </w:divBdr>
        </w:div>
        <w:div w:id="1079331583">
          <w:marLeft w:val="0"/>
          <w:marRight w:val="0"/>
          <w:marTop w:val="0"/>
          <w:marBottom w:val="0"/>
          <w:divBdr>
            <w:top w:val="none" w:sz="0" w:space="0" w:color="auto"/>
            <w:left w:val="none" w:sz="0" w:space="0" w:color="auto"/>
            <w:bottom w:val="none" w:sz="0" w:space="0" w:color="auto"/>
            <w:right w:val="none" w:sz="0" w:space="0" w:color="auto"/>
          </w:divBdr>
        </w:div>
        <w:div w:id="780758339">
          <w:marLeft w:val="0"/>
          <w:marRight w:val="0"/>
          <w:marTop w:val="0"/>
          <w:marBottom w:val="0"/>
          <w:divBdr>
            <w:top w:val="none" w:sz="0" w:space="0" w:color="auto"/>
            <w:left w:val="none" w:sz="0" w:space="0" w:color="auto"/>
            <w:bottom w:val="none" w:sz="0" w:space="0" w:color="auto"/>
            <w:right w:val="none" w:sz="0" w:space="0" w:color="auto"/>
          </w:divBdr>
        </w:div>
        <w:div w:id="1066683018">
          <w:marLeft w:val="0"/>
          <w:marRight w:val="0"/>
          <w:marTop w:val="0"/>
          <w:marBottom w:val="0"/>
          <w:divBdr>
            <w:top w:val="none" w:sz="0" w:space="0" w:color="auto"/>
            <w:left w:val="none" w:sz="0" w:space="0" w:color="auto"/>
            <w:bottom w:val="none" w:sz="0" w:space="0" w:color="auto"/>
            <w:right w:val="none" w:sz="0" w:space="0" w:color="auto"/>
          </w:divBdr>
        </w:div>
        <w:div w:id="742720909">
          <w:marLeft w:val="0"/>
          <w:marRight w:val="0"/>
          <w:marTop w:val="0"/>
          <w:marBottom w:val="0"/>
          <w:divBdr>
            <w:top w:val="none" w:sz="0" w:space="0" w:color="auto"/>
            <w:left w:val="none" w:sz="0" w:space="0" w:color="auto"/>
            <w:bottom w:val="none" w:sz="0" w:space="0" w:color="auto"/>
            <w:right w:val="none" w:sz="0" w:space="0" w:color="auto"/>
          </w:divBdr>
        </w:div>
        <w:div w:id="1956250128">
          <w:marLeft w:val="0"/>
          <w:marRight w:val="0"/>
          <w:marTop w:val="0"/>
          <w:marBottom w:val="0"/>
          <w:divBdr>
            <w:top w:val="none" w:sz="0" w:space="0" w:color="auto"/>
            <w:left w:val="none" w:sz="0" w:space="0" w:color="auto"/>
            <w:bottom w:val="none" w:sz="0" w:space="0" w:color="auto"/>
            <w:right w:val="none" w:sz="0" w:space="0" w:color="auto"/>
          </w:divBdr>
        </w:div>
        <w:div w:id="509222768">
          <w:marLeft w:val="0"/>
          <w:marRight w:val="0"/>
          <w:marTop w:val="0"/>
          <w:marBottom w:val="0"/>
          <w:divBdr>
            <w:top w:val="none" w:sz="0" w:space="0" w:color="auto"/>
            <w:left w:val="none" w:sz="0" w:space="0" w:color="auto"/>
            <w:bottom w:val="none" w:sz="0" w:space="0" w:color="auto"/>
            <w:right w:val="none" w:sz="0" w:space="0" w:color="auto"/>
          </w:divBdr>
        </w:div>
        <w:div w:id="738013853">
          <w:marLeft w:val="0"/>
          <w:marRight w:val="0"/>
          <w:marTop w:val="0"/>
          <w:marBottom w:val="0"/>
          <w:divBdr>
            <w:top w:val="none" w:sz="0" w:space="0" w:color="auto"/>
            <w:left w:val="none" w:sz="0" w:space="0" w:color="auto"/>
            <w:bottom w:val="none" w:sz="0" w:space="0" w:color="auto"/>
            <w:right w:val="none" w:sz="0" w:space="0" w:color="auto"/>
          </w:divBdr>
        </w:div>
        <w:div w:id="1013260584">
          <w:marLeft w:val="0"/>
          <w:marRight w:val="0"/>
          <w:marTop w:val="0"/>
          <w:marBottom w:val="0"/>
          <w:divBdr>
            <w:top w:val="none" w:sz="0" w:space="0" w:color="auto"/>
            <w:left w:val="none" w:sz="0" w:space="0" w:color="auto"/>
            <w:bottom w:val="none" w:sz="0" w:space="0" w:color="auto"/>
            <w:right w:val="none" w:sz="0" w:space="0" w:color="auto"/>
          </w:divBdr>
        </w:div>
        <w:div w:id="383791973">
          <w:marLeft w:val="0"/>
          <w:marRight w:val="0"/>
          <w:marTop w:val="0"/>
          <w:marBottom w:val="0"/>
          <w:divBdr>
            <w:top w:val="none" w:sz="0" w:space="0" w:color="auto"/>
            <w:left w:val="none" w:sz="0" w:space="0" w:color="auto"/>
            <w:bottom w:val="none" w:sz="0" w:space="0" w:color="auto"/>
            <w:right w:val="none" w:sz="0" w:space="0" w:color="auto"/>
          </w:divBdr>
        </w:div>
        <w:div w:id="918179000">
          <w:marLeft w:val="0"/>
          <w:marRight w:val="0"/>
          <w:marTop w:val="0"/>
          <w:marBottom w:val="0"/>
          <w:divBdr>
            <w:top w:val="none" w:sz="0" w:space="0" w:color="auto"/>
            <w:left w:val="none" w:sz="0" w:space="0" w:color="auto"/>
            <w:bottom w:val="none" w:sz="0" w:space="0" w:color="auto"/>
            <w:right w:val="none" w:sz="0" w:space="0" w:color="auto"/>
          </w:divBdr>
        </w:div>
      </w:divsChild>
    </w:div>
    <w:div w:id="1107047618">
      <w:bodyDiv w:val="1"/>
      <w:marLeft w:val="0"/>
      <w:marRight w:val="0"/>
      <w:marTop w:val="0"/>
      <w:marBottom w:val="0"/>
      <w:divBdr>
        <w:top w:val="none" w:sz="0" w:space="0" w:color="auto"/>
        <w:left w:val="none" w:sz="0" w:space="0" w:color="auto"/>
        <w:bottom w:val="none" w:sz="0" w:space="0" w:color="auto"/>
        <w:right w:val="none" w:sz="0" w:space="0" w:color="auto"/>
      </w:divBdr>
      <w:divsChild>
        <w:div w:id="738096285">
          <w:marLeft w:val="0"/>
          <w:marRight w:val="0"/>
          <w:marTop w:val="0"/>
          <w:marBottom w:val="0"/>
          <w:divBdr>
            <w:top w:val="none" w:sz="0" w:space="0" w:color="auto"/>
            <w:left w:val="none" w:sz="0" w:space="0" w:color="auto"/>
            <w:bottom w:val="none" w:sz="0" w:space="0" w:color="auto"/>
            <w:right w:val="none" w:sz="0" w:space="0" w:color="auto"/>
          </w:divBdr>
        </w:div>
        <w:div w:id="1564291402">
          <w:marLeft w:val="0"/>
          <w:marRight w:val="0"/>
          <w:marTop w:val="0"/>
          <w:marBottom w:val="0"/>
          <w:divBdr>
            <w:top w:val="none" w:sz="0" w:space="0" w:color="auto"/>
            <w:left w:val="none" w:sz="0" w:space="0" w:color="auto"/>
            <w:bottom w:val="none" w:sz="0" w:space="0" w:color="auto"/>
            <w:right w:val="none" w:sz="0" w:space="0" w:color="auto"/>
          </w:divBdr>
        </w:div>
        <w:div w:id="8339207">
          <w:marLeft w:val="0"/>
          <w:marRight w:val="0"/>
          <w:marTop w:val="0"/>
          <w:marBottom w:val="0"/>
          <w:divBdr>
            <w:top w:val="none" w:sz="0" w:space="0" w:color="auto"/>
            <w:left w:val="none" w:sz="0" w:space="0" w:color="auto"/>
            <w:bottom w:val="none" w:sz="0" w:space="0" w:color="auto"/>
            <w:right w:val="none" w:sz="0" w:space="0" w:color="auto"/>
          </w:divBdr>
        </w:div>
        <w:div w:id="394739454">
          <w:marLeft w:val="0"/>
          <w:marRight w:val="0"/>
          <w:marTop w:val="0"/>
          <w:marBottom w:val="0"/>
          <w:divBdr>
            <w:top w:val="none" w:sz="0" w:space="0" w:color="auto"/>
            <w:left w:val="none" w:sz="0" w:space="0" w:color="auto"/>
            <w:bottom w:val="none" w:sz="0" w:space="0" w:color="auto"/>
            <w:right w:val="none" w:sz="0" w:space="0" w:color="auto"/>
          </w:divBdr>
        </w:div>
        <w:div w:id="1076438400">
          <w:marLeft w:val="0"/>
          <w:marRight w:val="0"/>
          <w:marTop w:val="0"/>
          <w:marBottom w:val="0"/>
          <w:divBdr>
            <w:top w:val="none" w:sz="0" w:space="0" w:color="auto"/>
            <w:left w:val="none" w:sz="0" w:space="0" w:color="auto"/>
            <w:bottom w:val="none" w:sz="0" w:space="0" w:color="auto"/>
            <w:right w:val="none" w:sz="0" w:space="0" w:color="auto"/>
          </w:divBdr>
        </w:div>
        <w:div w:id="881287675">
          <w:marLeft w:val="0"/>
          <w:marRight w:val="0"/>
          <w:marTop w:val="0"/>
          <w:marBottom w:val="0"/>
          <w:divBdr>
            <w:top w:val="none" w:sz="0" w:space="0" w:color="auto"/>
            <w:left w:val="none" w:sz="0" w:space="0" w:color="auto"/>
            <w:bottom w:val="none" w:sz="0" w:space="0" w:color="auto"/>
            <w:right w:val="none" w:sz="0" w:space="0" w:color="auto"/>
          </w:divBdr>
        </w:div>
        <w:div w:id="14428440">
          <w:marLeft w:val="0"/>
          <w:marRight w:val="0"/>
          <w:marTop w:val="0"/>
          <w:marBottom w:val="0"/>
          <w:divBdr>
            <w:top w:val="none" w:sz="0" w:space="0" w:color="auto"/>
            <w:left w:val="none" w:sz="0" w:space="0" w:color="auto"/>
            <w:bottom w:val="none" w:sz="0" w:space="0" w:color="auto"/>
            <w:right w:val="none" w:sz="0" w:space="0" w:color="auto"/>
          </w:divBdr>
        </w:div>
        <w:div w:id="290407826">
          <w:marLeft w:val="0"/>
          <w:marRight w:val="0"/>
          <w:marTop w:val="0"/>
          <w:marBottom w:val="0"/>
          <w:divBdr>
            <w:top w:val="none" w:sz="0" w:space="0" w:color="auto"/>
            <w:left w:val="none" w:sz="0" w:space="0" w:color="auto"/>
            <w:bottom w:val="none" w:sz="0" w:space="0" w:color="auto"/>
            <w:right w:val="none" w:sz="0" w:space="0" w:color="auto"/>
          </w:divBdr>
        </w:div>
        <w:div w:id="259685577">
          <w:marLeft w:val="0"/>
          <w:marRight w:val="0"/>
          <w:marTop w:val="0"/>
          <w:marBottom w:val="0"/>
          <w:divBdr>
            <w:top w:val="none" w:sz="0" w:space="0" w:color="auto"/>
            <w:left w:val="none" w:sz="0" w:space="0" w:color="auto"/>
            <w:bottom w:val="none" w:sz="0" w:space="0" w:color="auto"/>
            <w:right w:val="none" w:sz="0" w:space="0" w:color="auto"/>
          </w:divBdr>
        </w:div>
        <w:div w:id="1570727779">
          <w:marLeft w:val="0"/>
          <w:marRight w:val="0"/>
          <w:marTop w:val="0"/>
          <w:marBottom w:val="0"/>
          <w:divBdr>
            <w:top w:val="none" w:sz="0" w:space="0" w:color="auto"/>
            <w:left w:val="none" w:sz="0" w:space="0" w:color="auto"/>
            <w:bottom w:val="none" w:sz="0" w:space="0" w:color="auto"/>
            <w:right w:val="none" w:sz="0" w:space="0" w:color="auto"/>
          </w:divBdr>
        </w:div>
        <w:div w:id="1992247525">
          <w:marLeft w:val="0"/>
          <w:marRight w:val="0"/>
          <w:marTop w:val="0"/>
          <w:marBottom w:val="0"/>
          <w:divBdr>
            <w:top w:val="none" w:sz="0" w:space="0" w:color="auto"/>
            <w:left w:val="none" w:sz="0" w:space="0" w:color="auto"/>
            <w:bottom w:val="none" w:sz="0" w:space="0" w:color="auto"/>
            <w:right w:val="none" w:sz="0" w:space="0" w:color="auto"/>
          </w:divBdr>
        </w:div>
        <w:div w:id="224951052">
          <w:marLeft w:val="0"/>
          <w:marRight w:val="0"/>
          <w:marTop w:val="0"/>
          <w:marBottom w:val="0"/>
          <w:divBdr>
            <w:top w:val="none" w:sz="0" w:space="0" w:color="auto"/>
            <w:left w:val="none" w:sz="0" w:space="0" w:color="auto"/>
            <w:bottom w:val="none" w:sz="0" w:space="0" w:color="auto"/>
            <w:right w:val="none" w:sz="0" w:space="0" w:color="auto"/>
          </w:divBdr>
        </w:div>
        <w:div w:id="588395234">
          <w:marLeft w:val="0"/>
          <w:marRight w:val="0"/>
          <w:marTop w:val="0"/>
          <w:marBottom w:val="0"/>
          <w:divBdr>
            <w:top w:val="none" w:sz="0" w:space="0" w:color="auto"/>
            <w:left w:val="none" w:sz="0" w:space="0" w:color="auto"/>
            <w:bottom w:val="none" w:sz="0" w:space="0" w:color="auto"/>
            <w:right w:val="none" w:sz="0" w:space="0" w:color="auto"/>
          </w:divBdr>
        </w:div>
        <w:div w:id="801844706">
          <w:marLeft w:val="0"/>
          <w:marRight w:val="0"/>
          <w:marTop w:val="0"/>
          <w:marBottom w:val="0"/>
          <w:divBdr>
            <w:top w:val="none" w:sz="0" w:space="0" w:color="auto"/>
            <w:left w:val="none" w:sz="0" w:space="0" w:color="auto"/>
            <w:bottom w:val="none" w:sz="0" w:space="0" w:color="auto"/>
            <w:right w:val="none" w:sz="0" w:space="0" w:color="auto"/>
          </w:divBdr>
        </w:div>
        <w:div w:id="1547716643">
          <w:marLeft w:val="0"/>
          <w:marRight w:val="0"/>
          <w:marTop w:val="0"/>
          <w:marBottom w:val="0"/>
          <w:divBdr>
            <w:top w:val="none" w:sz="0" w:space="0" w:color="auto"/>
            <w:left w:val="none" w:sz="0" w:space="0" w:color="auto"/>
            <w:bottom w:val="none" w:sz="0" w:space="0" w:color="auto"/>
            <w:right w:val="none" w:sz="0" w:space="0" w:color="auto"/>
          </w:divBdr>
        </w:div>
        <w:div w:id="1956790559">
          <w:marLeft w:val="0"/>
          <w:marRight w:val="0"/>
          <w:marTop w:val="0"/>
          <w:marBottom w:val="0"/>
          <w:divBdr>
            <w:top w:val="none" w:sz="0" w:space="0" w:color="auto"/>
            <w:left w:val="none" w:sz="0" w:space="0" w:color="auto"/>
            <w:bottom w:val="none" w:sz="0" w:space="0" w:color="auto"/>
            <w:right w:val="none" w:sz="0" w:space="0" w:color="auto"/>
          </w:divBdr>
        </w:div>
        <w:div w:id="1642609584">
          <w:marLeft w:val="0"/>
          <w:marRight w:val="0"/>
          <w:marTop w:val="0"/>
          <w:marBottom w:val="0"/>
          <w:divBdr>
            <w:top w:val="none" w:sz="0" w:space="0" w:color="auto"/>
            <w:left w:val="none" w:sz="0" w:space="0" w:color="auto"/>
            <w:bottom w:val="none" w:sz="0" w:space="0" w:color="auto"/>
            <w:right w:val="none" w:sz="0" w:space="0" w:color="auto"/>
          </w:divBdr>
        </w:div>
        <w:div w:id="2055890219">
          <w:marLeft w:val="0"/>
          <w:marRight w:val="0"/>
          <w:marTop w:val="0"/>
          <w:marBottom w:val="0"/>
          <w:divBdr>
            <w:top w:val="none" w:sz="0" w:space="0" w:color="auto"/>
            <w:left w:val="none" w:sz="0" w:space="0" w:color="auto"/>
            <w:bottom w:val="none" w:sz="0" w:space="0" w:color="auto"/>
            <w:right w:val="none" w:sz="0" w:space="0" w:color="auto"/>
          </w:divBdr>
        </w:div>
        <w:div w:id="1029600036">
          <w:marLeft w:val="0"/>
          <w:marRight w:val="0"/>
          <w:marTop w:val="0"/>
          <w:marBottom w:val="0"/>
          <w:divBdr>
            <w:top w:val="none" w:sz="0" w:space="0" w:color="auto"/>
            <w:left w:val="none" w:sz="0" w:space="0" w:color="auto"/>
            <w:bottom w:val="none" w:sz="0" w:space="0" w:color="auto"/>
            <w:right w:val="none" w:sz="0" w:space="0" w:color="auto"/>
          </w:divBdr>
        </w:div>
        <w:div w:id="1591233842">
          <w:marLeft w:val="0"/>
          <w:marRight w:val="0"/>
          <w:marTop w:val="0"/>
          <w:marBottom w:val="0"/>
          <w:divBdr>
            <w:top w:val="none" w:sz="0" w:space="0" w:color="auto"/>
            <w:left w:val="none" w:sz="0" w:space="0" w:color="auto"/>
            <w:bottom w:val="none" w:sz="0" w:space="0" w:color="auto"/>
            <w:right w:val="none" w:sz="0" w:space="0" w:color="auto"/>
          </w:divBdr>
        </w:div>
        <w:div w:id="492571672">
          <w:marLeft w:val="0"/>
          <w:marRight w:val="0"/>
          <w:marTop w:val="0"/>
          <w:marBottom w:val="0"/>
          <w:divBdr>
            <w:top w:val="none" w:sz="0" w:space="0" w:color="auto"/>
            <w:left w:val="none" w:sz="0" w:space="0" w:color="auto"/>
            <w:bottom w:val="none" w:sz="0" w:space="0" w:color="auto"/>
            <w:right w:val="none" w:sz="0" w:space="0" w:color="auto"/>
          </w:divBdr>
        </w:div>
        <w:div w:id="1990860672">
          <w:marLeft w:val="0"/>
          <w:marRight w:val="0"/>
          <w:marTop w:val="0"/>
          <w:marBottom w:val="0"/>
          <w:divBdr>
            <w:top w:val="none" w:sz="0" w:space="0" w:color="auto"/>
            <w:left w:val="none" w:sz="0" w:space="0" w:color="auto"/>
            <w:bottom w:val="none" w:sz="0" w:space="0" w:color="auto"/>
            <w:right w:val="none" w:sz="0" w:space="0" w:color="auto"/>
          </w:divBdr>
        </w:div>
        <w:div w:id="16928547">
          <w:marLeft w:val="0"/>
          <w:marRight w:val="0"/>
          <w:marTop w:val="0"/>
          <w:marBottom w:val="0"/>
          <w:divBdr>
            <w:top w:val="none" w:sz="0" w:space="0" w:color="auto"/>
            <w:left w:val="none" w:sz="0" w:space="0" w:color="auto"/>
            <w:bottom w:val="none" w:sz="0" w:space="0" w:color="auto"/>
            <w:right w:val="none" w:sz="0" w:space="0" w:color="auto"/>
          </w:divBdr>
        </w:div>
        <w:div w:id="351222438">
          <w:marLeft w:val="0"/>
          <w:marRight w:val="0"/>
          <w:marTop w:val="0"/>
          <w:marBottom w:val="0"/>
          <w:divBdr>
            <w:top w:val="none" w:sz="0" w:space="0" w:color="auto"/>
            <w:left w:val="none" w:sz="0" w:space="0" w:color="auto"/>
            <w:bottom w:val="none" w:sz="0" w:space="0" w:color="auto"/>
            <w:right w:val="none" w:sz="0" w:space="0" w:color="auto"/>
          </w:divBdr>
        </w:div>
        <w:div w:id="2124811593">
          <w:marLeft w:val="0"/>
          <w:marRight w:val="0"/>
          <w:marTop w:val="0"/>
          <w:marBottom w:val="0"/>
          <w:divBdr>
            <w:top w:val="none" w:sz="0" w:space="0" w:color="auto"/>
            <w:left w:val="none" w:sz="0" w:space="0" w:color="auto"/>
            <w:bottom w:val="none" w:sz="0" w:space="0" w:color="auto"/>
            <w:right w:val="none" w:sz="0" w:space="0" w:color="auto"/>
          </w:divBdr>
        </w:div>
        <w:div w:id="631790069">
          <w:marLeft w:val="0"/>
          <w:marRight w:val="0"/>
          <w:marTop w:val="0"/>
          <w:marBottom w:val="0"/>
          <w:divBdr>
            <w:top w:val="none" w:sz="0" w:space="0" w:color="auto"/>
            <w:left w:val="none" w:sz="0" w:space="0" w:color="auto"/>
            <w:bottom w:val="none" w:sz="0" w:space="0" w:color="auto"/>
            <w:right w:val="none" w:sz="0" w:space="0" w:color="auto"/>
          </w:divBdr>
        </w:div>
        <w:div w:id="597756945">
          <w:marLeft w:val="0"/>
          <w:marRight w:val="0"/>
          <w:marTop w:val="0"/>
          <w:marBottom w:val="0"/>
          <w:divBdr>
            <w:top w:val="none" w:sz="0" w:space="0" w:color="auto"/>
            <w:left w:val="none" w:sz="0" w:space="0" w:color="auto"/>
            <w:bottom w:val="none" w:sz="0" w:space="0" w:color="auto"/>
            <w:right w:val="none" w:sz="0" w:space="0" w:color="auto"/>
          </w:divBdr>
        </w:div>
        <w:div w:id="1662465648">
          <w:marLeft w:val="0"/>
          <w:marRight w:val="0"/>
          <w:marTop w:val="0"/>
          <w:marBottom w:val="0"/>
          <w:divBdr>
            <w:top w:val="none" w:sz="0" w:space="0" w:color="auto"/>
            <w:left w:val="none" w:sz="0" w:space="0" w:color="auto"/>
            <w:bottom w:val="none" w:sz="0" w:space="0" w:color="auto"/>
            <w:right w:val="none" w:sz="0" w:space="0" w:color="auto"/>
          </w:divBdr>
        </w:div>
        <w:div w:id="2096396077">
          <w:marLeft w:val="0"/>
          <w:marRight w:val="0"/>
          <w:marTop w:val="0"/>
          <w:marBottom w:val="0"/>
          <w:divBdr>
            <w:top w:val="none" w:sz="0" w:space="0" w:color="auto"/>
            <w:left w:val="none" w:sz="0" w:space="0" w:color="auto"/>
            <w:bottom w:val="none" w:sz="0" w:space="0" w:color="auto"/>
            <w:right w:val="none" w:sz="0" w:space="0" w:color="auto"/>
          </w:divBdr>
        </w:div>
        <w:div w:id="728919842">
          <w:marLeft w:val="0"/>
          <w:marRight w:val="0"/>
          <w:marTop w:val="0"/>
          <w:marBottom w:val="0"/>
          <w:divBdr>
            <w:top w:val="none" w:sz="0" w:space="0" w:color="auto"/>
            <w:left w:val="none" w:sz="0" w:space="0" w:color="auto"/>
            <w:bottom w:val="none" w:sz="0" w:space="0" w:color="auto"/>
            <w:right w:val="none" w:sz="0" w:space="0" w:color="auto"/>
          </w:divBdr>
        </w:div>
        <w:div w:id="632489925">
          <w:marLeft w:val="0"/>
          <w:marRight w:val="0"/>
          <w:marTop w:val="0"/>
          <w:marBottom w:val="0"/>
          <w:divBdr>
            <w:top w:val="none" w:sz="0" w:space="0" w:color="auto"/>
            <w:left w:val="none" w:sz="0" w:space="0" w:color="auto"/>
            <w:bottom w:val="none" w:sz="0" w:space="0" w:color="auto"/>
            <w:right w:val="none" w:sz="0" w:space="0" w:color="auto"/>
          </w:divBdr>
        </w:div>
        <w:div w:id="238365599">
          <w:marLeft w:val="0"/>
          <w:marRight w:val="0"/>
          <w:marTop w:val="0"/>
          <w:marBottom w:val="0"/>
          <w:divBdr>
            <w:top w:val="none" w:sz="0" w:space="0" w:color="auto"/>
            <w:left w:val="none" w:sz="0" w:space="0" w:color="auto"/>
            <w:bottom w:val="none" w:sz="0" w:space="0" w:color="auto"/>
            <w:right w:val="none" w:sz="0" w:space="0" w:color="auto"/>
          </w:divBdr>
        </w:div>
        <w:div w:id="127162716">
          <w:marLeft w:val="0"/>
          <w:marRight w:val="0"/>
          <w:marTop w:val="0"/>
          <w:marBottom w:val="0"/>
          <w:divBdr>
            <w:top w:val="none" w:sz="0" w:space="0" w:color="auto"/>
            <w:left w:val="none" w:sz="0" w:space="0" w:color="auto"/>
            <w:bottom w:val="none" w:sz="0" w:space="0" w:color="auto"/>
            <w:right w:val="none" w:sz="0" w:space="0" w:color="auto"/>
          </w:divBdr>
        </w:div>
        <w:div w:id="1238979195">
          <w:marLeft w:val="0"/>
          <w:marRight w:val="0"/>
          <w:marTop w:val="0"/>
          <w:marBottom w:val="0"/>
          <w:divBdr>
            <w:top w:val="none" w:sz="0" w:space="0" w:color="auto"/>
            <w:left w:val="none" w:sz="0" w:space="0" w:color="auto"/>
            <w:bottom w:val="none" w:sz="0" w:space="0" w:color="auto"/>
            <w:right w:val="none" w:sz="0" w:space="0" w:color="auto"/>
          </w:divBdr>
        </w:div>
        <w:div w:id="1606880813">
          <w:marLeft w:val="0"/>
          <w:marRight w:val="0"/>
          <w:marTop w:val="0"/>
          <w:marBottom w:val="0"/>
          <w:divBdr>
            <w:top w:val="none" w:sz="0" w:space="0" w:color="auto"/>
            <w:left w:val="none" w:sz="0" w:space="0" w:color="auto"/>
            <w:bottom w:val="none" w:sz="0" w:space="0" w:color="auto"/>
            <w:right w:val="none" w:sz="0" w:space="0" w:color="auto"/>
          </w:divBdr>
        </w:div>
        <w:div w:id="1805926817">
          <w:marLeft w:val="0"/>
          <w:marRight w:val="0"/>
          <w:marTop w:val="0"/>
          <w:marBottom w:val="0"/>
          <w:divBdr>
            <w:top w:val="none" w:sz="0" w:space="0" w:color="auto"/>
            <w:left w:val="none" w:sz="0" w:space="0" w:color="auto"/>
            <w:bottom w:val="none" w:sz="0" w:space="0" w:color="auto"/>
            <w:right w:val="none" w:sz="0" w:space="0" w:color="auto"/>
          </w:divBdr>
        </w:div>
        <w:div w:id="1682199786">
          <w:marLeft w:val="0"/>
          <w:marRight w:val="0"/>
          <w:marTop w:val="0"/>
          <w:marBottom w:val="0"/>
          <w:divBdr>
            <w:top w:val="none" w:sz="0" w:space="0" w:color="auto"/>
            <w:left w:val="none" w:sz="0" w:space="0" w:color="auto"/>
            <w:bottom w:val="none" w:sz="0" w:space="0" w:color="auto"/>
            <w:right w:val="none" w:sz="0" w:space="0" w:color="auto"/>
          </w:divBdr>
        </w:div>
        <w:div w:id="827601600">
          <w:marLeft w:val="0"/>
          <w:marRight w:val="0"/>
          <w:marTop w:val="0"/>
          <w:marBottom w:val="0"/>
          <w:divBdr>
            <w:top w:val="none" w:sz="0" w:space="0" w:color="auto"/>
            <w:left w:val="none" w:sz="0" w:space="0" w:color="auto"/>
            <w:bottom w:val="none" w:sz="0" w:space="0" w:color="auto"/>
            <w:right w:val="none" w:sz="0" w:space="0" w:color="auto"/>
          </w:divBdr>
        </w:div>
        <w:div w:id="384917906">
          <w:marLeft w:val="0"/>
          <w:marRight w:val="0"/>
          <w:marTop w:val="0"/>
          <w:marBottom w:val="0"/>
          <w:divBdr>
            <w:top w:val="none" w:sz="0" w:space="0" w:color="auto"/>
            <w:left w:val="none" w:sz="0" w:space="0" w:color="auto"/>
            <w:bottom w:val="none" w:sz="0" w:space="0" w:color="auto"/>
            <w:right w:val="none" w:sz="0" w:space="0" w:color="auto"/>
          </w:divBdr>
        </w:div>
        <w:div w:id="981080793">
          <w:marLeft w:val="0"/>
          <w:marRight w:val="0"/>
          <w:marTop w:val="0"/>
          <w:marBottom w:val="0"/>
          <w:divBdr>
            <w:top w:val="none" w:sz="0" w:space="0" w:color="auto"/>
            <w:left w:val="none" w:sz="0" w:space="0" w:color="auto"/>
            <w:bottom w:val="none" w:sz="0" w:space="0" w:color="auto"/>
            <w:right w:val="none" w:sz="0" w:space="0" w:color="auto"/>
          </w:divBdr>
        </w:div>
        <w:div w:id="106000063">
          <w:marLeft w:val="0"/>
          <w:marRight w:val="0"/>
          <w:marTop w:val="0"/>
          <w:marBottom w:val="0"/>
          <w:divBdr>
            <w:top w:val="none" w:sz="0" w:space="0" w:color="auto"/>
            <w:left w:val="none" w:sz="0" w:space="0" w:color="auto"/>
            <w:bottom w:val="none" w:sz="0" w:space="0" w:color="auto"/>
            <w:right w:val="none" w:sz="0" w:space="0" w:color="auto"/>
          </w:divBdr>
        </w:div>
        <w:div w:id="1091197862">
          <w:marLeft w:val="0"/>
          <w:marRight w:val="0"/>
          <w:marTop w:val="0"/>
          <w:marBottom w:val="0"/>
          <w:divBdr>
            <w:top w:val="none" w:sz="0" w:space="0" w:color="auto"/>
            <w:left w:val="none" w:sz="0" w:space="0" w:color="auto"/>
            <w:bottom w:val="none" w:sz="0" w:space="0" w:color="auto"/>
            <w:right w:val="none" w:sz="0" w:space="0" w:color="auto"/>
          </w:divBdr>
        </w:div>
        <w:div w:id="505098921">
          <w:marLeft w:val="0"/>
          <w:marRight w:val="0"/>
          <w:marTop w:val="0"/>
          <w:marBottom w:val="0"/>
          <w:divBdr>
            <w:top w:val="none" w:sz="0" w:space="0" w:color="auto"/>
            <w:left w:val="none" w:sz="0" w:space="0" w:color="auto"/>
            <w:bottom w:val="none" w:sz="0" w:space="0" w:color="auto"/>
            <w:right w:val="none" w:sz="0" w:space="0" w:color="auto"/>
          </w:divBdr>
        </w:div>
        <w:div w:id="27145746">
          <w:marLeft w:val="0"/>
          <w:marRight w:val="0"/>
          <w:marTop w:val="0"/>
          <w:marBottom w:val="0"/>
          <w:divBdr>
            <w:top w:val="none" w:sz="0" w:space="0" w:color="auto"/>
            <w:left w:val="none" w:sz="0" w:space="0" w:color="auto"/>
            <w:bottom w:val="none" w:sz="0" w:space="0" w:color="auto"/>
            <w:right w:val="none" w:sz="0" w:space="0" w:color="auto"/>
          </w:divBdr>
        </w:div>
        <w:div w:id="1455370162">
          <w:marLeft w:val="0"/>
          <w:marRight w:val="0"/>
          <w:marTop w:val="0"/>
          <w:marBottom w:val="0"/>
          <w:divBdr>
            <w:top w:val="none" w:sz="0" w:space="0" w:color="auto"/>
            <w:left w:val="none" w:sz="0" w:space="0" w:color="auto"/>
            <w:bottom w:val="none" w:sz="0" w:space="0" w:color="auto"/>
            <w:right w:val="none" w:sz="0" w:space="0" w:color="auto"/>
          </w:divBdr>
        </w:div>
        <w:div w:id="1333753182">
          <w:marLeft w:val="0"/>
          <w:marRight w:val="0"/>
          <w:marTop w:val="0"/>
          <w:marBottom w:val="0"/>
          <w:divBdr>
            <w:top w:val="none" w:sz="0" w:space="0" w:color="auto"/>
            <w:left w:val="none" w:sz="0" w:space="0" w:color="auto"/>
            <w:bottom w:val="none" w:sz="0" w:space="0" w:color="auto"/>
            <w:right w:val="none" w:sz="0" w:space="0" w:color="auto"/>
          </w:divBdr>
        </w:div>
        <w:div w:id="854153319">
          <w:marLeft w:val="0"/>
          <w:marRight w:val="0"/>
          <w:marTop w:val="0"/>
          <w:marBottom w:val="0"/>
          <w:divBdr>
            <w:top w:val="none" w:sz="0" w:space="0" w:color="auto"/>
            <w:left w:val="none" w:sz="0" w:space="0" w:color="auto"/>
            <w:bottom w:val="none" w:sz="0" w:space="0" w:color="auto"/>
            <w:right w:val="none" w:sz="0" w:space="0" w:color="auto"/>
          </w:divBdr>
        </w:div>
        <w:div w:id="138308242">
          <w:marLeft w:val="0"/>
          <w:marRight w:val="0"/>
          <w:marTop w:val="0"/>
          <w:marBottom w:val="0"/>
          <w:divBdr>
            <w:top w:val="none" w:sz="0" w:space="0" w:color="auto"/>
            <w:left w:val="none" w:sz="0" w:space="0" w:color="auto"/>
            <w:bottom w:val="none" w:sz="0" w:space="0" w:color="auto"/>
            <w:right w:val="none" w:sz="0" w:space="0" w:color="auto"/>
          </w:divBdr>
        </w:div>
        <w:div w:id="2058893200">
          <w:marLeft w:val="0"/>
          <w:marRight w:val="0"/>
          <w:marTop w:val="0"/>
          <w:marBottom w:val="0"/>
          <w:divBdr>
            <w:top w:val="none" w:sz="0" w:space="0" w:color="auto"/>
            <w:left w:val="none" w:sz="0" w:space="0" w:color="auto"/>
            <w:bottom w:val="none" w:sz="0" w:space="0" w:color="auto"/>
            <w:right w:val="none" w:sz="0" w:space="0" w:color="auto"/>
          </w:divBdr>
        </w:div>
        <w:div w:id="721830830">
          <w:marLeft w:val="0"/>
          <w:marRight w:val="0"/>
          <w:marTop w:val="0"/>
          <w:marBottom w:val="0"/>
          <w:divBdr>
            <w:top w:val="none" w:sz="0" w:space="0" w:color="auto"/>
            <w:left w:val="none" w:sz="0" w:space="0" w:color="auto"/>
            <w:bottom w:val="none" w:sz="0" w:space="0" w:color="auto"/>
            <w:right w:val="none" w:sz="0" w:space="0" w:color="auto"/>
          </w:divBdr>
        </w:div>
        <w:div w:id="297297215">
          <w:marLeft w:val="0"/>
          <w:marRight w:val="0"/>
          <w:marTop w:val="0"/>
          <w:marBottom w:val="0"/>
          <w:divBdr>
            <w:top w:val="none" w:sz="0" w:space="0" w:color="auto"/>
            <w:left w:val="none" w:sz="0" w:space="0" w:color="auto"/>
            <w:bottom w:val="none" w:sz="0" w:space="0" w:color="auto"/>
            <w:right w:val="none" w:sz="0" w:space="0" w:color="auto"/>
          </w:divBdr>
        </w:div>
        <w:div w:id="1471553159">
          <w:marLeft w:val="0"/>
          <w:marRight w:val="0"/>
          <w:marTop w:val="0"/>
          <w:marBottom w:val="0"/>
          <w:divBdr>
            <w:top w:val="none" w:sz="0" w:space="0" w:color="auto"/>
            <w:left w:val="none" w:sz="0" w:space="0" w:color="auto"/>
            <w:bottom w:val="none" w:sz="0" w:space="0" w:color="auto"/>
            <w:right w:val="none" w:sz="0" w:space="0" w:color="auto"/>
          </w:divBdr>
        </w:div>
        <w:div w:id="747651502">
          <w:marLeft w:val="0"/>
          <w:marRight w:val="0"/>
          <w:marTop w:val="0"/>
          <w:marBottom w:val="0"/>
          <w:divBdr>
            <w:top w:val="none" w:sz="0" w:space="0" w:color="auto"/>
            <w:left w:val="none" w:sz="0" w:space="0" w:color="auto"/>
            <w:bottom w:val="none" w:sz="0" w:space="0" w:color="auto"/>
            <w:right w:val="none" w:sz="0" w:space="0" w:color="auto"/>
          </w:divBdr>
        </w:div>
        <w:div w:id="1530487090">
          <w:marLeft w:val="0"/>
          <w:marRight w:val="0"/>
          <w:marTop w:val="0"/>
          <w:marBottom w:val="0"/>
          <w:divBdr>
            <w:top w:val="none" w:sz="0" w:space="0" w:color="auto"/>
            <w:left w:val="none" w:sz="0" w:space="0" w:color="auto"/>
            <w:bottom w:val="none" w:sz="0" w:space="0" w:color="auto"/>
            <w:right w:val="none" w:sz="0" w:space="0" w:color="auto"/>
          </w:divBdr>
        </w:div>
        <w:div w:id="1573002229">
          <w:marLeft w:val="0"/>
          <w:marRight w:val="0"/>
          <w:marTop w:val="0"/>
          <w:marBottom w:val="0"/>
          <w:divBdr>
            <w:top w:val="none" w:sz="0" w:space="0" w:color="auto"/>
            <w:left w:val="none" w:sz="0" w:space="0" w:color="auto"/>
            <w:bottom w:val="none" w:sz="0" w:space="0" w:color="auto"/>
            <w:right w:val="none" w:sz="0" w:space="0" w:color="auto"/>
          </w:divBdr>
        </w:div>
        <w:div w:id="414209187">
          <w:marLeft w:val="0"/>
          <w:marRight w:val="0"/>
          <w:marTop w:val="0"/>
          <w:marBottom w:val="0"/>
          <w:divBdr>
            <w:top w:val="none" w:sz="0" w:space="0" w:color="auto"/>
            <w:left w:val="none" w:sz="0" w:space="0" w:color="auto"/>
            <w:bottom w:val="none" w:sz="0" w:space="0" w:color="auto"/>
            <w:right w:val="none" w:sz="0" w:space="0" w:color="auto"/>
          </w:divBdr>
        </w:div>
        <w:div w:id="474434">
          <w:marLeft w:val="0"/>
          <w:marRight w:val="0"/>
          <w:marTop w:val="0"/>
          <w:marBottom w:val="0"/>
          <w:divBdr>
            <w:top w:val="none" w:sz="0" w:space="0" w:color="auto"/>
            <w:left w:val="none" w:sz="0" w:space="0" w:color="auto"/>
            <w:bottom w:val="none" w:sz="0" w:space="0" w:color="auto"/>
            <w:right w:val="none" w:sz="0" w:space="0" w:color="auto"/>
          </w:divBdr>
        </w:div>
        <w:div w:id="949169954">
          <w:marLeft w:val="0"/>
          <w:marRight w:val="0"/>
          <w:marTop w:val="0"/>
          <w:marBottom w:val="0"/>
          <w:divBdr>
            <w:top w:val="none" w:sz="0" w:space="0" w:color="auto"/>
            <w:left w:val="none" w:sz="0" w:space="0" w:color="auto"/>
            <w:bottom w:val="none" w:sz="0" w:space="0" w:color="auto"/>
            <w:right w:val="none" w:sz="0" w:space="0" w:color="auto"/>
          </w:divBdr>
        </w:div>
        <w:div w:id="1168206157">
          <w:marLeft w:val="0"/>
          <w:marRight w:val="0"/>
          <w:marTop w:val="0"/>
          <w:marBottom w:val="0"/>
          <w:divBdr>
            <w:top w:val="none" w:sz="0" w:space="0" w:color="auto"/>
            <w:left w:val="none" w:sz="0" w:space="0" w:color="auto"/>
            <w:bottom w:val="none" w:sz="0" w:space="0" w:color="auto"/>
            <w:right w:val="none" w:sz="0" w:space="0" w:color="auto"/>
          </w:divBdr>
        </w:div>
        <w:div w:id="1284337684">
          <w:marLeft w:val="0"/>
          <w:marRight w:val="0"/>
          <w:marTop w:val="0"/>
          <w:marBottom w:val="0"/>
          <w:divBdr>
            <w:top w:val="none" w:sz="0" w:space="0" w:color="auto"/>
            <w:left w:val="none" w:sz="0" w:space="0" w:color="auto"/>
            <w:bottom w:val="none" w:sz="0" w:space="0" w:color="auto"/>
            <w:right w:val="none" w:sz="0" w:space="0" w:color="auto"/>
          </w:divBdr>
        </w:div>
        <w:div w:id="1615474688">
          <w:marLeft w:val="0"/>
          <w:marRight w:val="0"/>
          <w:marTop w:val="0"/>
          <w:marBottom w:val="0"/>
          <w:divBdr>
            <w:top w:val="none" w:sz="0" w:space="0" w:color="auto"/>
            <w:left w:val="none" w:sz="0" w:space="0" w:color="auto"/>
            <w:bottom w:val="none" w:sz="0" w:space="0" w:color="auto"/>
            <w:right w:val="none" w:sz="0" w:space="0" w:color="auto"/>
          </w:divBdr>
        </w:div>
        <w:div w:id="209075080">
          <w:marLeft w:val="0"/>
          <w:marRight w:val="0"/>
          <w:marTop w:val="0"/>
          <w:marBottom w:val="0"/>
          <w:divBdr>
            <w:top w:val="none" w:sz="0" w:space="0" w:color="auto"/>
            <w:left w:val="none" w:sz="0" w:space="0" w:color="auto"/>
            <w:bottom w:val="none" w:sz="0" w:space="0" w:color="auto"/>
            <w:right w:val="none" w:sz="0" w:space="0" w:color="auto"/>
          </w:divBdr>
        </w:div>
        <w:div w:id="1919360861">
          <w:marLeft w:val="0"/>
          <w:marRight w:val="0"/>
          <w:marTop w:val="0"/>
          <w:marBottom w:val="0"/>
          <w:divBdr>
            <w:top w:val="none" w:sz="0" w:space="0" w:color="auto"/>
            <w:left w:val="none" w:sz="0" w:space="0" w:color="auto"/>
            <w:bottom w:val="none" w:sz="0" w:space="0" w:color="auto"/>
            <w:right w:val="none" w:sz="0" w:space="0" w:color="auto"/>
          </w:divBdr>
        </w:div>
        <w:div w:id="1459184862">
          <w:marLeft w:val="0"/>
          <w:marRight w:val="0"/>
          <w:marTop w:val="0"/>
          <w:marBottom w:val="0"/>
          <w:divBdr>
            <w:top w:val="none" w:sz="0" w:space="0" w:color="auto"/>
            <w:left w:val="none" w:sz="0" w:space="0" w:color="auto"/>
            <w:bottom w:val="none" w:sz="0" w:space="0" w:color="auto"/>
            <w:right w:val="none" w:sz="0" w:space="0" w:color="auto"/>
          </w:divBdr>
        </w:div>
        <w:div w:id="763846810">
          <w:marLeft w:val="0"/>
          <w:marRight w:val="0"/>
          <w:marTop w:val="0"/>
          <w:marBottom w:val="0"/>
          <w:divBdr>
            <w:top w:val="none" w:sz="0" w:space="0" w:color="auto"/>
            <w:left w:val="none" w:sz="0" w:space="0" w:color="auto"/>
            <w:bottom w:val="none" w:sz="0" w:space="0" w:color="auto"/>
            <w:right w:val="none" w:sz="0" w:space="0" w:color="auto"/>
          </w:divBdr>
        </w:div>
        <w:div w:id="385490392">
          <w:marLeft w:val="0"/>
          <w:marRight w:val="0"/>
          <w:marTop w:val="0"/>
          <w:marBottom w:val="0"/>
          <w:divBdr>
            <w:top w:val="none" w:sz="0" w:space="0" w:color="auto"/>
            <w:left w:val="none" w:sz="0" w:space="0" w:color="auto"/>
            <w:bottom w:val="none" w:sz="0" w:space="0" w:color="auto"/>
            <w:right w:val="none" w:sz="0" w:space="0" w:color="auto"/>
          </w:divBdr>
        </w:div>
        <w:div w:id="1723672064">
          <w:marLeft w:val="0"/>
          <w:marRight w:val="0"/>
          <w:marTop w:val="0"/>
          <w:marBottom w:val="0"/>
          <w:divBdr>
            <w:top w:val="none" w:sz="0" w:space="0" w:color="auto"/>
            <w:left w:val="none" w:sz="0" w:space="0" w:color="auto"/>
            <w:bottom w:val="none" w:sz="0" w:space="0" w:color="auto"/>
            <w:right w:val="none" w:sz="0" w:space="0" w:color="auto"/>
          </w:divBdr>
        </w:div>
        <w:div w:id="1916163149">
          <w:marLeft w:val="0"/>
          <w:marRight w:val="0"/>
          <w:marTop w:val="0"/>
          <w:marBottom w:val="0"/>
          <w:divBdr>
            <w:top w:val="none" w:sz="0" w:space="0" w:color="auto"/>
            <w:left w:val="none" w:sz="0" w:space="0" w:color="auto"/>
            <w:bottom w:val="none" w:sz="0" w:space="0" w:color="auto"/>
            <w:right w:val="none" w:sz="0" w:space="0" w:color="auto"/>
          </w:divBdr>
        </w:div>
      </w:divsChild>
    </w:div>
    <w:div w:id="1108965178">
      <w:bodyDiv w:val="1"/>
      <w:marLeft w:val="0"/>
      <w:marRight w:val="0"/>
      <w:marTop w:val="0"/>
      <w:marBottom w:val="0"/>
      <w:divBdr>
        <w:top w:val="none" w:sz="0" w:space="0" w:color="auto"/>
        <w:left w:val="none" w:sz="0" w:space="0" w:color="auto"/>
        <w:bottom w:val="none" w:sz="0" w:space="0" w:color="auto"/>
        <w:right w:val="none" w:sz="0" w:space="0" w:color="auto"/>
      </w:divBdr>
    </w:div>
    <w:div w:id="1121537738">
      <w:bodyDiv w:val="1"/>
      <w:marLeft w:val="0"/>
      <w:marRight w:val="0"/>
      <w:marTop w:val="0"/>
      <w:marBottom w:val="0"/>
      <w:divBdr>
        <w:top w:val="none" w:sz="0" w:space="0" w:color="auto"/>
        <w:left w:val="none" w:sz="0" w:space="0" w:color="auto"/>
        <w:bottom w:val="none" w:sz="0" w:space="0" w:color="auto"/>
        <w:right w:val="none" w:sz="0" w:space="0" w:color="auto"/>
      </w:divBdr>
    </w:div>
    <w:div w:id="1186864834">
      <w:bodyDiv w:val="1"/>
      <w:marLeft w:val="0"/>
      <w:marRight w:val="0"/>
      <w:marTop w:val="0"/>
      <w:marBottom w:val="0"/>
      <w:divBdr>
        <w:top w:val="none" w:sz="0" w:space="0" w:color="auto"/>
        <w:left w:val="none" w:sz="0" w:space="0" w:color="auto"/>
        <w:bottom w:val="none" w:sz="0" w:space="0" w:color="auto"/>
        <w:right w:val="none" w:sz="0" w:space="0" w:color="auto"/>
      </w:divBdr>
    </w:div>
    <w:div w:id="1211377309">
      <w:bodyDiv w:val="1"/>
      <w:marLeft w:val="0"/>
      <w:marRight w:val="0"/>
      <w:marTop w:val="0"/>
      <w:marBottom w:val="0"/>
      <w:divBdr>
        <w:top w:val="none" w:sz="0" w:space="0" w:color="auto"/>
        <w:left w:val="none" w:sz="0" w:space="0" w:color="auto"/>
        <w:bottom w:val="none" w:sz="0" w:space="0" w:color="auto"/>
        <w:right w:val="none" w:sz="0" w:space="0" w:color="auto"/>
      </w:divBdr>
    </w:div>
    <w:div w:id="1247494363">
      <w:bodyDiv w:val="1"/>
      <w:marLeft w:val="0"/>
      <w:marRight w:val="0"/>
      <w:marTop w:val="0"/>
      <w:marBottom w:val="0"/>
      <w:divBdr>
        <w:top w:val="none" w:sz="0" w:space="0" w:color="auto"/>
        <w:left w:val="none" w:sz="0" w:space="0" w:color="auto"/>
        <w:bottom w:val="none" w:sz="0" w:space="0" w:color="auto"/>
        <w:right w:val="none" w:sz="0" w:space="0" w:color="auto"/>
      </w:divBdr>
    </w:div>
    <w:div w:id="1411734297">
      <w:bodyDiv w:val="1"/>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 w:id="1042094067">
          <w:marLeft w:val="0"/>
          <w:marRight w:val="0"/>
          <w:marTop w:val="0"/>
          <w:marBottom w:val="0"/>
          <w:divBdr>
            <w:top w:val="none" w:sz="0" w:space="0" w:color="auto"/>
            <w:left w:val="none" w:sz="0" w:space="0" w:color="auto"/>
            <w:bottom w:val="none" w:sz="0" w:space="0" w:color="auto"/>
            <w:right w:val="none" w:sz="0" w:space="0" w:color="auto"/>
          </w:divBdr>
        </w:div>
        <w:div w:id="1717044815">
          <w:marLeft w:val="0"/>
          <w:marRight w:val="0"/>
          <w:marTop w:val="0"/>
          <w:marBottom w:val="0"/>
          <w:divBdr>
            <w:top w:val="none" w:sz="0" w:space="0" w:color="auto"/>
            <w:left w:val="none" w:sz="0" w:space="0" w:color="auto"/>
            <w:bottom w:val="none" w:sz="0" w:space="0" w:color="auto"/>
            <w:right w:val="none" w:sz="0" w:space="0" w:color="auto"/>
          </w:divBdr>
        </w:div>
        <w:div w:id="2144347999">
          <w:marLeft w:val="0"/>
          <w:marRight w:val="0"/>
          <w:marTop w:val="0"/>
          <w:marBottom w:val="0"/>
          <w:divBdr>
            <w:top w:val="none" w:sz="0" w:space="0" w:color="auto"/>
            <w:left w:val="none" w:sz="0" w:space="0" w:color="auto"/>
            <w:bottom w:val="none" w:sz="0" w:space="0" w:color="auto"/>
            <w:right w:val="none" w:sz="0" w:space="0" w:color="auto"/>
          </w:divBdr>
        </w:div>
        <w:div w:id="8914136">
          <w:marLeft w:val="0"/>
          <w:marRight w:val="0"/>
          <w:marTop w:val="0"/>
          <w:marBottom w:val="0"/>
          <w:divBdr>
            <w:top w:val="none" w:sz="0" w:space="0" w:color="auto"/>
            <w:left w:val="none" w:sz="0" w:space="0" w:color="auto"/>
            <w:bottom w:val="none" w:sz="0" w:space="0" w:color="auto"/>
            <w:right w:val="none" w:sz="0" w:space="0" w:color="auto"/>
          </w:divBdr>
        </w:div>
        <w:div w:id="1678532590">
          <w:marLeft w:val="0"/>
          <w:marRight w:val="0"/>
          <w:marTop w:val="0"/>
          <w:marBottom w:val="0"/>
          <w:divBdr>
            <w:top w:val="none" w:sz="0" w:space="0" w:color="auto"/>
            <w:left w:val="none" w:sz="0" w:space="0" w:color="auto"/>
            <w:bottom w:val="none" w:sz="0" w:space="0" w:color="auto"/>
            <w:right w:val="none" w:sz="0" w:space="0" w:color="auto"/>
          </w:divBdr>
        </w:div>
      </w:divsChild>
    </w:div>
    <w:div w:id="1473257197">
      <w:bodyDiv w:val="1"/>
      <w:marLeft w:val="0"/>
      <w:marRight w:val="0"/>
      <w:marTop w:val="0"/>
      <w:marBottom w:val="0"/>
      <w:divBdr>
        <w:top w:val="none" w:sz="0" w:space="0" w:color="auto"/>
        <w:left w:val="none" w:sz="0" w:space="0" w:color="auto"/>
        <w:bottom w:val="none" w:sz="0" w:space="0" w:color="auto"/>
        <w:right w:val="none" w:sz="0" w:space="0" w:color="auto"/>
      </w:divBdr>
    </w:div>
    <w:div w:id="1476799317">
      <w:bodyDiv w:val="1"/>
      <w:marLeft w:val="0"/>
      <w:marRight w:val="0"/>
      <w:marTop w:val="0"/>
      <w:marBottom w:val="0"/>
      <w:divBdr>
        <w:top w:val="none" w:sz="0" w:space="0" w:color="auto"/>
        <w:left w:val="none" w:sz="0" w:space="0" w:color="auto"/>
        <w:bottom w:val="none" w:sz="0" w:space="0" w:color="auto"/>
        <w:right w:val="none" w:sz="0" w:space="0" w:color="auto"/>
      </w:divBdr>
    </w:div>
    <w:div w:id="1481924435">
      <w:bodyDiv w:val="1"/>
      <w:marLeft w:val="0"/>
      <w:marRight w:val="0"/>
      <w:marTop w:val="0"/>
      <w:marBottom w:val="0"/>
      <w:divBdr>
        <w:top w:val="none" w:sz="0" w:space="0" w:color="auto"/>
        <w:left w:val="none" w:sz="0" w:space="0" w:color="auto"/>
        <w:bottom w:val="none" w:sz="0" w:space="0" w:color="auto"/>
        <w:right w:val="none" w:sz="0" w:space="0" w:color="auto"/>
      </w:divBdr>
    </w:div>
    <w:div w:id="1482111536">
      <w:bodyDiv w:val="1"/>
      <w:marLeft w:val="0"/>
      <w:marRight w:val="0"/>
      <w:marTop w:val="0"/>
      <w:marBottom w:val="0"/>
      <w:divBdr>
        <w:top w:val="none" w:sz="0" w:space="0" w:color="auto"/>
        <w:left w:val="none" w:sz="0" w:space="0" w:color="auto"/>
        <w:bottom w:val="none" w:sz="0" w:space="0" w:color="auto"/>
        <w:right w:val="none" w:sz="0" w:space="0" w:color="auto"/>
      </w:divBdr>
    </w:div>
    <w:div w:id="1527013910">
      <w:bodyDiv w:val="1"/>
      <w:marLeft w:val="0"/>
      <w:marRight w:val="0"/>
      <w:marTop w:val="0"/>
      <w:marBottom w:val="0"/>
      <w:divBdr>
        <w:top w:val="none" w:sz="0" w:space="0" w:color="auto"/>
        <w:left w:val="none" w:sz="0" w:space="0" w:color="auto"/>
        <w:bottom w:val="none" w:sz="0" w:space="0" w:color="auto"/>
        <w:right w:val="none" w:sz="0" w:space="0" w:color="auto"/>
      </w:divBdr>
      <w:divsChild>
        <w:div w:id="1251819727">
          <w:marLeft w:val="0"/>
          <w:marRight w:val="0"/>
          <w:marTop w:val="0"/>
          <w:marBottom w:val="0"/>
          <w:divBdr>
            <w:top w:val="none" w:sz="0" w:space="0" w:color="auto"/>
            <w:left w:val="none" w:sz="0" w:space="0" w:color="auto"/>
            <w:bottom w:val="none" w:sz="0" w:space="0" w:color="auto"/>
            <w:right w:val="none" w:sz="0" w:space="0" w:color="auto"/>
          </w:divBdr>
        </w:div>
        <w:div w:id="1532841478">
          <w:marLeft w:val="0"/>
          <w:marRight w:val="0"/>
          <w:marTop w:val="0"/>
          <w:marBottom w:val="0"/>
          <w:divBdr>
            <w:top w:val="none" w:sz="0" w:space="0" w:color="auto"/>
            <w:left w:val="none" w:sz="0" w:space="0" w:color="auto"/>
            <w:bottom w:val="none" w:sz="0" w:space="0" w:color="auto"/>
            <w:right w:val="none" w:sz="0" w:space="0" w:color="auto"/>
          </w:divBdr>
        </w:div>
        <w:div w:id="1292974355">
          <w:marLeft w:val="0"/>
          <w:marRight w:val="0"/>
          <w:marTop w:val="0"/>
          <w:marBottom w:val="0"/>
          <w:divBdr>
            <w:top w:val="none" w:sz="0" w:space="0" w:color="auto"/>
            <w:left w:val="none" w:sz="0" w:space="0" w:color="auto"/>
            <w:bottom w:val="none" w:sz="0" w:space="0" w:color="auto"/>
            <w:right w:val="none" w:sz="0" w:space="0" w:color="auto"/>
          </w:divBdr>
        </w:div>
        <w:div w:id="387655585">
          <w:marLeft w:val="0"/>
          <w:marRight w:val="0"/>
          <w:marTop w:val="0"/>
          <w:marBottom w:val="0"/>
          <w:divBdr>
            <w:top w:val="none" w:sz="0" w:space="0" w:color="auto"/>
            <w:left w:val="none" w:sz="0" w:space="0" w:color="auto"/>
            <w:bottom w:val="none" w:sz="0" w:space="0" w:color="auto"/>
            <w:right w:val="none" w:sz="0" w:space="0" w:color="auto"/>
          </w:divBdr>
        </w:div>
        <w:div w:id="1550528102">
          <w:marLeft w:val="0"/>
          <w:marRight w:val="0"/>
          <w:marTop w:val="0"/>
          <w:marBottom w:val="0"/>
          <w:divBdr>
            <w:top w:val="none" w:sz="0" w:space="0" w:color="auto"/>
            <w:left w:val="none" w:sz="0" w:space="0" w:color="auto"/>
            <w:bottom w:val="none" w:sz="0" w:space="0" w:color="auto"/>
            <w:right w:val="none" w:sz="0" w:space="0" w:color="auto"/>
          </w:divBdr>
        </w:div>
        <w:div w:id="306401527">
          <w:marLeft w:val="0"/>
          <w:marRight w:val="0"/>
          <w:marTop w:val="0"/>
          <w:marBottom w:val="0"/>
          <w:divBdr>
            <w:top w:val="none" w:sz="0" w:space="0" w:color="auto"/>
            <w:left w:val="none" w:sz="0" w:space="0" w:color="auto"/>
            <w:bottom w:val="none" w:sz="0" w:space="0" w:color="auto"/>
            <w:right w:val="none" w:sz="0" w:space="0" w:color="auto"/>
          </w:divBdr>
        </w:div>
        <w:div w:id="881945474">
          <w:marLeft w:val="0"/>
          <w:marRight w:val="0"/>
          <w:marTop w:val="0"/>
          <w:marBottom w:val="0"/>
          <w:divBdr>
            <w:top w:val="none" w:sz="0" w:space="0" w:color="auto"/>
            <w:left w:val="none" w:sz="0" w:space="0" w:color="auto"/>
            <w:bottom w:val="none" w:sz="0" w:space="0" w:color="auto"/>
            <w:right w:val="none" w:sz="0" w:space="0" w:color="auto"/>
          </w:divBdr>
        </w:div>
        <w:div w:id="2079554411">
          <w:marLeft w:val="0"/>
          <w:marRight w:val="0"/>
          <w:marTop w:val="0"/>
          <w:marBottom w:val="0"/>
          <w:divBdr>
            <w:top w:val="none" w:sz="0" w:space="0" w:color="auto"/>
            <w:left w:val="none" w:sz="0" w:space="0" w:color="auto"/>
            <w:bottom w:val="none" w:sz="0" w:space="0" w:color="auto"/>
            <w:right w:val="none" w:sz="0" w:space="0" w:color="auto"/>
          </w:divBdr>
        </w:div>
        <w:div w:id="1497186781">
          <w:marLeft w:val="0"/>
          <w:marRight w:val="0"/>
          <w:marTop w:val="0"/>
          <w:marBottom w:val="0"/>
          <w:divBdr>
            <w:top w:val="none" w:sz="0" w:space="0" w:color="auto"/>
            <w:left w:val="none" w:sz="0" w:space="0" w:color="auto"/>
            <w:bottom w:val="none" w:sz="0" w:space="0" w:color="auto"/>
            <w:right w:val="none" w:sz="0" w:space="0" w:color="auto"/>
          </w:divBdr>
        </w:div>
        <w:div w:id="1689602224">
          <w:marLeft w:val="0"/>
          <w:marRight w:val="0"/>
          <w:marTop w:val="0"/>
          <w:marBottom w:val="0"/>
          <w:divBdr>
            <w:top w:val="none" w:sz="0" w:space="0" w:color="auto"/>
            <w:left w:val="none" w:sz="0" w:space="0" w:color="auto"/>
            <w:bottom w:val="none" w:sz="0" w:space="0" w:color="auto"/>
            <w:right w:val="none" w:sz="0" w:space="0" w:color="auto"/>
          </w:divBdr>
        </w:div>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 w:id="1532374543">
      <w:bodyDiv w:val="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 w:id="1442068471">
          <w:marLeft w:val="0"/>
          <w:marRight w:val="0"/>
          <w:marTop w:val="0"/>
          <w:marBottom w:val="0"/>
          <w:divBdr>
            <w:top w:val="none" w:sz="0" w:space="0" w:color="auto"/>
            <w:left w:val="none" w:sz="0" w:space="0" w:color="auto"/>
            <w:bottom w:val="none" w:sz="0" w:space="0" w:color="auto"/>
            <w:right w:val="none" w:sz="0" w:space="0" w:color="auto"/>
          </w:divBdr>
        </w:div>
        <w:div w:id="253906270">
          <w:marLeft w:val="0"/>
          <w:marRight w:val="0"/>
          <w:marTop w:val="0"/>
          <w:marBottom w:val="0"/>
          <w:divBdr>
            <w:top w:val="none" w:sz="0" w:space="0" w:color="auto"/>
            <w:left w:val="none" w:sz="0" w:space="0" w:color="auto"/>
            <w:bottom w:val="none" w:sz="0" w:space="0" w:color="auto"/>
            <w:right w:val="none" w:sz="0" w:space="0" w:color="auto"/>
          </w:divBdr>
        </w:div>
        <w:div w:id="738868263">
          <w:marLeft w:val="0"/>
          <w:marRight w:val="0"/>
          <w:marTop w:val="0"/>
          <w:marBottom w:val="0"/>
          <w:divBdr>
            <w:top w:val="none" w:sz="0" w:space="0" w:color="auto"/>
            <w:left w:val="none" w:sz="0" w:space="0" w:color="auto"/>
            <w:bottom w:val="none" w:sz="0" w:space="0" w:color="auto"/>
            <w:right w:val="none" w:sz="0" w:space="0" w:color="auto"/>
          </w:divBdr>
        </w:div>
        <w:div w:id="969438029">
          <w:marLeft w:val="0"/>
          <w:marRight w:val="0"/>
          <w:marTop w:val="0"/>
          <w:marBottom w:val="0"/>
          <w:divBdr>
            <w:top w:val="none" w:sz="0" w:space="0" w:color="auto"/>
            <w:left w:val="none" w:sz="0" w:space="0" w:color="auto"/>
            <w:bottom w:val="none" w:sz="0" w:space="0" w:color="auto"/>
            <w:right w:val="none" w:sz="0" w:space="0" w:color="auto"/>
          </w:divBdr>
        </w:div>
        <w:div w:id="1752462829">
          <w:marLeft w:val="0"/>
          <w:marRight w:val="0"/>
          <w:marTop w:val="0"/>
          <w:marBottom w:val="0"/>
          <w:divBdr>
            <w:top w:val="none" w:sz="0" w:space="0" w:color="auto"/>
            <w:left w:val="none" w:sz="0" w:space="0" w:color="auto"/>
            <w:bottom w:val="none" w:sz="0" w:space="0" w:color="auto"/>
            <w:right w:val="none" w:sz="0" w:space="0" w:color="auto"/>
          </w:divBdr>
        </w:div>
        <w:div w:id="767775383">
          <w:marLeft w:val="0"/>
          <w:marRight w:val="0"/>
          <w:marTop w:val="0"/>
          <w:marBottom w:val="0"/>
          <w:divBdr>
            <w:top w:val="none" w:sz="0" w:space="0" w:color="auto"/>
            <w:left w:val="none" w:sz="0" w:space="0" w:color="auto"/>
            <w:bottom w:val="none" w:sz="0" w:space="0" w:color="auto"/>
            <w:right w:val="none" w:sz="0" w:space="0" w:color="auto"/>
          </w:divBdr>
        </w:div>
        <w:div w:id="66072030">
          <w:marLeft w:val="0"/>
          <w:marRight w:val="0"/>
          <w:marTop w:val="0"/>
          <w:marBottom w:val="0"/>
          <w:divBdr>
            <w:top w:val="none" w:sz="0" w:space="0" w:color="auto"/>
            <w:left w:val="none" w:sz="0" w:space="0" w:color="auto"/>
            <w:bottom w:val="none" w:sz="0" w:space="0" w:color="auto"/>
            <w:right w:val="none" w:sz="0" w:space="0" w:color="auto"/>
          </w:divBdr>
        </w:div>
        <w:div w:id="906962344">
          <w:marLeft w:val="0"/>
          <w:marRight w:val="0"/>
          <w:marTop w:val="0"/>
          <w:marBottom w:val="0"/>
          <w:divBdr>
            <w:top w:val="none" w:sz="0" w:space="0" w:color="auto"/>
            <w:left w:val="none" w:sz="0" w:space="0" w:color="auto"/>
            <w:bottom w:val="none" w:sz="0" w:space="0" w:color="auto"/>
            <w:right w:val="none" w:sz="0" w:space="0" w:color="auto"/>
          </w:divBdr>
        </w:div>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 w:id="1551648546">
      <w:bodyDiv w:val="1"/>
      <w:marLeft w:val="0"/>
      <w:marRight w:val="0"/>
      <w:marTop w:val="0"/>
      <w:marBottom w:val="0"/>
      <w:divBdr>
        <w:top w:val="none" w:sz="0" w:space="0" w:color="auto"/>
        <w:left w:val="none" w:sz="0" w:space="0" w:color="auto"/>
        <w:bottom w:val="none" w:sz="0" w:space="0" w:color="auto"/>
        <w:right w:val="none" w:sz="0" w:space="0" w:color="auto"/>
      </w:divBdr>
      <w:divsChild>
        <w:div w:id="711155319">
          <w:marLeft w:val="0"/>
          <w:marRight w:val="0"/>
          <w:marTop w:val="0"/>
          <w:marBottom w:val="0"/>
          <w:divBdr>
            <w:top w:val="none" w:sz="0" w:space="0" w:color="auto"/>
            <w:left w:val="none" w:sz="0" w:space="0" w:color="auto"/>
            <w:bottom w:val="none" w:sz="0" w:space="0" w:color="auto"/>
            <w:right w:val="none" w:sz="0" w:space="0" w:color="auto"/>
          </w:divBdr>
        </w:div>
        <w:div w:id="428236900">
          <w:marLeft w:val="0"/>
          <w:marRight w:val="0"/>
          <w:marTop w:val="0"/>
          <w:marBottom w:val="0"/>
          <w:divBdr>
            <w:top w:val="none" w:sz="0" w:space="0" w:color="auto"/>
            <w:left w:val="none" w:sz="0" w:space="0" w:color="auto"/>
            <w:bottom w:val="none" w:sz="0" w:space="0" w:color="auto"/>
            <w:right w:val="none" w:sz="0" w:space="0" w:color="auto"/>
          </w:divBdr>
        </w:div>
        <w:div w:id="1949579580">
          <w:marLeft w:val="0"/>
          <w:marRight w:val="0"/>
          <w:marTop w:val="0"/>
          <w:marBottom w:val="0"/>
          <w:divBdr>
            <w:top w:val="none" w:sz="0" w:space="0" w:color="auto"/>
            <w:left w:val="none" w:sz="0" w:space="0" w:color="auto"/>
            <w:bottom w:val="none" w:sz="0" w:space="0" w:color="auto"/>
            <w:right w:val="none" w:sz="0" w:space="0" w:color="auto"/>
          </w:divBdr>
        </w:div>
        <w:div w:id="1044982774">
          <w:marLeft w:val="0"/>
          <w:marRight w:val="0"/>
          <w:marTop w:val="0"/>
          <w:marBottom w:val="0"/>
          <w:divBdr>
            <w:top w:val="none" w:sz="0" w:space="0" w:color="auto"/>
            <w:left w:val="none" w:sz="0" w:space="0" w:color="auto"/>
            <w:bottom w:val="none" w:sz="0" w:space="0" w:color="auto"/>
            <w:right w:val="none" w:sz="0" w:space="0" w:color="auto"/>
          </w:divBdr>
        </w:div>
        <w:div w:id="580062270">
          <w:marLeft w:val="0"/>
          <w:marRight w:val="0"/>
          <w:marTop w:val="0"/>
          <w:marBottom w:val="0"/>
          <w:divBdr>
            <w:top w:val="none" w:sz="0" w:space="0" w:color="auto"/>
            <w:left w:val="none" w:sz="0" w:space="0" w:color="auto"/>
            <w:bottom w:val="none" w:sz="0" w:space="0" w:color="auto"/>
            <w:right w:val="none" w:sz="0" w:space="0" w:color="auto"/>
          </w:divBdr>
        </w:div>
        <w:div w:id="913465917">
          <w:marLeft w:val="0"/>
          <w:marRight w:val="0"/>
          <w:marTop w:val="0"/>
          <w:marBottom w:val="0"/>
          <w:divBdr>
            <w:top w:val="none" w:sz="0" w:space="0" w:color="auto"/>
            <w:left w:val="none" w:sz="0" w:space="0" w:color="auto"/>
            <w:bottom w:val="none" w:sz="0" w:space="0" w:color="auto"/>
            <w:right w:val="none" w:sz="0" w:space="0" w:color="auto"/>
          </w:divBdr>
        </w:div>
        <w:div w:id="1550649096">
          <w:marLeft w:val="0"/>
          <w:marRight w:val="0"/>
          <w:marTop w:val="0"/>
          <w:marBottom w:val="0"/>
          <w:divBdr>
            <w:top w:val="none" w:sz="0" w:space="0" w:color="auto"/>
            <w:left w:val="none" w:sz="0" w:space="0" w:color="auto"/>
            <w:bottom w:val="none" w:sz="0" w:space="0" w:color="auto"/>
            <w:right w:val="none" w:sz="0" w:space="0" w:color="auto"/>
          </w:divBdr>
        </w:div>
        <w:div w:id="1467891292">
          <w:marLeft w:val="0"/>
          <w:marRight w:val="0"/>
          <w:marTop w:val="0"/>
          <w:marBottom w:val="0"/>
          <w:divBdr>
            <w:top w:val="none" w:sz="0" w:space="0" w:color="auto"/>
            <w:left w:val="none" w:sz="0" w:space="0" w:color="auto"/>
            <w:bottom w:val="none" w:sz="0" w:space="0" w:color="auto"/>
            <w:right w:val="none" w:sz="0" w:space="0" w:color="auto"/>
          </w:divBdr>
        </w:div>
        <w:div w:id="1546484871">
          <w:marLeft w:val="0"/>
          <w:marRight w:val="0"/>
          <w:marTop w:val="0"/>
          <w:marBottom w:val="0"/>
          <w:divBdr>
            <w:top w:val="none" w:sz="0" w:space="0" w:color="auto"/>
            <w:left w:val="none" w:sz="0" w:space="0" w:color="auto"/>
            <w:bottom w:val="none" w:sz="0" w:space="0" w:color="auto"/>
            <w:right w:val="none" w:sz="0" w:space="0" w:color="auto"/>
          </w:divBdr>
        </w:div>
        <w:div w:id="1983775056">
          <w:marLeft w:val="0"/>
          <w:marRight w:val="0"/>
          <w:marTop w:val="0"/>
          <w:marBottom w:val="0"/>
          <w:divBdr>
            <w:top w:val="none" w:sz="0" w:space="0" w:color="auto"/>
            <w:left w:val="none" w:sz="0" w:space="0" w:color="auto"/>
            <w:bottom w:val="none" w:sz="0" w:space="0" w:color="auto"/>
            <w:right w:val="none" w:sz="0" w:space="0" w:color="auto"/>
          </w:divBdr>
        </w:div>
        <w:div w:id="1418866416">
          <w:marLeft w:val="0"/>
          <w:marRight w:val="0"/>
          <w:marTop w:val="0"/>
          <w:marBottom w:val="0"/>
          <w:divBdr>
            <w:top w:val="none" w:sz="0" w:space="0" w:color="auto"/>
            <w:left w:val="none" w:sz="0" w:space="0" w:color="auto"/>
            <w:bottom w:val="none" w:sz="0" w:space="0" w:color="auto"/>
            <w:right w:val="none" w:sz="0" w:space="0" w:color="auto"/>
          </w:divBdr>
        </w:div>
        <w:div w:id="1065297259">
          <w:marLeft w:val="0"/>
          <w:marRight w:val="0"/>
          <w:marTop w:val="0"/>
          <w:marBottom w:val="0"/>
          <w:divBdr>
            <w:top w:val="none" w:sz="0" w:space="0" w:color="auto"/>
            <w:left w:val="none" w:sz="0" w:space="0" w:color="auto"/>
            <w:bottom w:val="none" w:sz="0" w:space="0" w:color="auto"/>
            <w:right w:val="none" w:sz="0" w:space="0" w:color="auto"/>
          </w:divBdr>
        </w:div>
        <w:div w:id="100226936">
          <w:marLeft w:val="0"/>
          <w:marRight w:val="0"/>
          <w:marTop w:val="0"/>
          <w:marBottom w:val="0"/>
          <w:divBdr>
            <w:top w:val="none" w:sz="0" w:space="0" w:color="auto"/>
            <w:left w:val="none" w:sz="0" w:space="0" w:color="auto"/>
            <w:bottom w:val="none" w:sz="0" w:space="0" w:color="auto"/>
            <w:right w:val="none" w:sz="0" w:space="0" w:color="auto"/>
          </w:divBdr>
        </w:div>
        <w:div w:id="935137229">
          <w:marLeft w:val="0"/>
          <w:marRight w:val="0"/>
          <w:marTop w:val="0"/>
          <w:marBottom w:val="0"/>
          <w:divBdr>
            <w:top w:val="none" w:sz="0" w:space="0" w:color="auto"/>
            <w:left w:val="none" w:sz="0" w:space="0" w:color="auto"/>
            <w:bottom w:val="none" w:sz="0" w:space="0" w:color="auto"/>
            <w:right w:val="none" w:sz="0" w:space="0" w:color="auto"/>
          </w:divBdr>
        </w:div>
        <w:div w:id="814104343">
          <w:marLeft w:val="0"/>
          <w:marRight w:val="0"/>
          <w:marTop w:val="0"/>
          <w:marBottom w:val="0"/>
          <w:divBdr>
            <w:top w:val="none" w:sz="0" w:space="0" w:color="auto"/>
            <w:left w:val="none" w:sz="0" w:space="0" w:color="auto"/>
            <w:bottom w:val="none" w:sz="0" w:space="0" w:color="auto"/>
            <w:right w:val="none" w:sz="0" w:space="0" w:color="auto"/>
          </w:divBdr>
        </w:div>
        <w:div w:id="1810246685">
          <w:marLeft w:val="0"/>
          <w:marRight w:val="0"/>
          <w:marTop w:val="0"/>
          <w:marBottom w:val="0"/>
          <w:divBdr>
            <w:top w:val="none" w:sz="0" w:space="0" w:color="auto"/>
            <w:left w:val="none" w:sz="0" w:space="0" w:color="auto"/>
            <w:bottom w:val="none" w:sz="0" w:space="0" w:color="auto"/>
            <w:right w:val="none" w:sz="0" w:space="0" w:color="auto"/>
          </w:divBdr>
        </w:div>
        <w:div w:id="1488595358">
          <w:marLeft w:val="0"/>
          <w:marRight w:val="0"/>
          <w:marTop w:val="0"/>
          <w:marBottom w:val="0"/>
          <w:divBdr>
            <w:top w:val="none" w:sz="0" w:space="0" w:color="auto"/>
            <w:left w:val="none" w:sz="0" w:space="0" w:color="auto"/>
            <w:bottom w:val="none" w:sz="0" w:space="0" w:color="auto"/>
            <w:right w:val="none" w:sz="0" w:space="0" w:color="auto"/>
          </w:divBdr>
        </w:div>
        <w:div w:id="706636125">
          <w:marLeft w:val="0"/>
          <w:marRight w:val="0"/>
          <w:marTop w:val="0"/>
          <w:marBottom w:val="0"/>
          <w:divBdr>
            <w:top w:val="none" w:sz="0" w:space="0" w:color="auto"/>
            <w:left w:val="none" w:sz="0" w:space="0" w:color="auto"/>
            <w:bottom w:val="none" w:sz="0" w:space="0" w:color="auto"/>
            <w:right w:val="none" w:sz="0" w:space="0" w:color="auto"/>
          </w:divBdr>
        </w:div>
        <w:div w:id="984891536">
          <w:marLeft w:val="0"/>
          <w:marRight w:val="0"/>
          <w:marTop w:val="0"/>
          <w:marBottom w:val="0"/>
          <w:divBdr>
            <w:top w:val="none" w:sz="0" w:space="0" w:color="auto"/>
            <w:left w:val="none" w:sz="0" w:space="0" w:color="auto"/>
            <w:bottom w:val="none" w:sz="0" w:space="0" w:color="auto"/>
            <w:right w:val="none" w:sz="0" w:space="0" w:color="auto"/>
          </w:divBdr>
        </w:div>
        <w:div w:id="22483676">
          <w:marLeft w:val="0"/>
          <w:marRight w:val="0"/>
          <w:marTop w:val="0"/>
          <w:marBottom w:val="0"/>
          <w:divBdr>
            <w:top w:val="none" w:sz="0" w:space="0" w:color="auto"/>
            <w:left w:val="none" w:sz="0" w:space="0" w:color="auto"/>
            <w:bottom w:val="none" w:sz="0" w:space="0" w:color="auto"/>
            <w:right w:val="none" w:sz="0" w:space="0" w:color="auto"/>
          </w:divBdr>
        </w:div>
        <w:div w:id="41026386">
          <w:marLeft w:val="0"/>
          <w:marRight w:val="0"/>
          <w:marTop w:val="0"/>
          <w:marBottom w:val="0"/>
          <w:divBdr>
            <w:top w:val="none" w:sz="0" w:space="0" w:color="auto"/>
            <w:left w:val="none" w:sz="0" w:space="0" w:color="auto"/>
            <w:bottom w:val="none" w:sz="0" w:space="0" w:color="auto"/>
            <w:right w:val="none" w:sz="0" w:space="0" w:color="auto"/>
          </w:divBdr>
        </w:div>
        <w:div w:id="2092922480">
          <w:marLeft w:val="0"/>
          <w:marRight w:val="0"/>
          <w:marTop w:val="0"/>
          <w:marBottom w:val="0"/>
          <w:divBdr>
            <w:top w:val="none" w:sz="0" w:space="0" w:color="auto"/>
            <w:left w:val="none" w:sz="0" w:space="0" w:color="auto"/>
            <w:bottom w:val="none" w:sz="0" w:space="0" w:color="auto"/>
            <w:right w:val="none" w:sz="0" w:space="0" w:color="auto"/>
          </w:divBdr>
        </w:div>
        <w:div w:id="1215314021">
          <w:marLeft w:val="0"/>
          <w:marRight w:val="0"/>
          <w:marTop w:val="0"/>
          <w:marBottom w:val="0"/>
          <w:divBdr>
            <w:top w:val="none" w:sz="0" w:space="0" w:color="auto"/>
            <w:left w:val="none" w:sz="0" w:space="0" w:color="auto"/>
            <w:bottom w:val="none" w:sz="0" w:space="0" w:color="auto"/>
            <w:right w:val="none" w:sz="0" w:space="0" w:color="auto"/>
          </w:divBdr>
        </w:div>
        <w:div w:id="378943940">
          <w:marLeft w:val="0"/>
          <w:marRight w:val="0"/>
          <w:marTop w:val="0"/>
          <w:marBottom w:val="0"/>
          <w:divBdr>
            <w:top w:val="none" w:sz="0" w:space="0" w:color="auto"/>
            <w:left w:val="none" w:sz="0" w:space="0" w:color="auto"/>
            <w:bottom w:val="none" w:sz="0" w:space="0" w:color="auto"/>
            <w:right w:val="none" w:sz="0" w:space="0" w:color="auto"/>
          </w:divBdr>
        </w:div>
        <w:div w:id="601767291">
          <w:marLeft w:val="0"/>
          <w:marRight w:val="0"/>
          <w:marTop w:val="0"/>
          <w:marBottom w:val="0"/>
          <w:divBdr>
            <w:top w:val="none" w:sz="0" w:space="0" w:color="auto"/>
            <w:left w:val="none" w:sz="0" w:space="0" w:color="auto"/>
            <w:bottom w:val="none" w:sz="0" w:space="0" w:color="auto"/>
            <w:right w:val="none" w:sz="0" w:space="0" w:color="auto"/>
          </w:divBdr>
        </w:div>
        <w:div w:id="541937414">
          <w:marLeft w:val="0"/>
          <w:marRight w:val="0"/>
          <w:marTop w:val="0"/>
          <w:marBottom w:val="0"/>
          <w:divBdr>
            <w:top w:val="none" w:sz="0" w:space="0" w:color="auto"/>
            <w:left w:val="none" w:sz="0" w:space="0" w:color="auto"/>
            <w:bottom w:val="none" w:sz="0" w:space="0" w:color="auto"/>
            <w:right w:val="none" w:sz="0" w:space="0" w:color="auto"/>
          </w:divBdr>
        </w:div>
        <w:div w:id="1043480692">
          <w:marLeft w:val="0"/>
          <w:marRight w:val="0"/>
          <w:marTop w:val="0"/>
          <w:marBottom w:val="0"/>
          <w:divBdr>
            <w:top w:val="none" w:sz="0" w:space="0" w:color="auto"/>
            <w:left w:val="none" w:sz="0" w:space="0" w:color="auto"/>
            <w:bottom w:val="none" w:sz="0" w:space="0" w:color="auto"/>
            <w:right w:val="none" w:sz="0" w:space="0" w:color="auto"/>
          </w:divBdr>
        </w:div>
        <w:div w:id="1012686034">
          <w:marLeft w:val="0"/>
          <w:marRight w:val="0"/>
          <w:marTop w:val="0"/>
          <w:marBottom w:val="0"/>
          <w:divBdr>
            <w:top w:val="none" w:sz="0" w:space="0" w:color="auto"/>
            <w:left w:val="none" w:sz="0" w:space="0" w:color="auto"/>
            <w:bottom w:val="none" w:sz="0" w:space="0" w:color="auto"/>
            <w:right w:val="none" w:sz="0" w:space="0" w:color="auto"/>
          </w:divBdr>
        </w:div>
        <w:div w:id="2058892166">
          <w:marLeft w:val="0"/>
          <w:marRight w:val="0"/>
          <w:marTop w:val="0"/>
          <w:marBottom w:val="0"/>
          <w:divBdr>
            <w:top w:val="none" w:sz="0" w:space="0" w:color="auto"/>
            <w:left w:val="none" w:sz="0" w:space="0" w:color="auto"/>
            <w:bottom w:val="none" w:sz="0" w:space="0" w:color="auto"/>
            <w:right w:val="none" w:sz="0" w:space="0" w:color="auto"/>
          </w:divBdr>
        </w:div>
        <w:div w:id="607734687">
          <w:marLeft w:val="0"/>
          <w:marRight w:val="0"/>
          <w:marTop w:val="0"/>
          <w:marBottom w:val="0"/>
          <w:divBdr>
            <w:top w:val="none" w:sz="0" w:space="0" w:color="auto"/>
            <w:left w:val="none" w:sz="0" w:space="0" w:color="auto"/>
            <w:bottom w:val="none" w:sz="0" w:space="0" w:color="auto"/>
            <w:right w:val="none" w:sz="0" w:space="0" w:color="auto"/>
          </w:divBdr>
        </w:div>
        <w:div w:id="1138573573">
          <w:marLeft w:val="0"/>
          <w:marRight w:val="0"/>
          <w:marTop w:val="0"/>
          <w:marBottom w:val="0"/>
          <w:divBdr>
            <w:top w:val="none" w:sz="0" w:space="0" w:color="auto"/>
            <w:left w:val="none" w:sz="0" w:space="0" w:color="auto"/>
            <w:bottom w:val="none" w:sz="0" w:space="0" w:color="auto"/>
            <w:right w:val="none" w:sz="0" w:space="0" w:color="auto"/>
          </w:divBdr>
        </w:div>
        <w:div w:id="1965303980">
          <w:marLeft w:val="0"/>
          <w:marRight w:val="0"/>
          <w:marTop w:val="0"/>
          <w:marBottom w:val="0"/>
          <w:divBdr>
            <w:top w:val="none" w:sz="0" w:space="0" w:color="auto"/>
            <w:left w:val="none" w:sz="0" w:space="0" w:color="auto"/>
            <w:bottom w:val="none" w:sz="0" w:space="0" w:color="auto"/>
            <w:right w:val="none" w:sz="0" w:space="0" w:color="auto"/>
          </w:divBdr>
        </w:div>
        <w:div w:id="1821073261">
          <w:marLeft w:val="0"/>
          <w:marRight w:val="0"/>
          <w:marTop w:val="0"/>
          <w:marBottom w:val="0"/>
          <w:divBdr>
            <w:top w:val="none" w:sz="0" w:space="0" w:color="auto"/>
            <w:left w:val="none" w:sz="0" w:space="0" w:color="auto"/>
            <w:bottom w:val="none" w:sz="0" w:space="0" w:color="auto"/>
            <w:right w:val="none" w:sz="0" w:space="0" w:color="auto"/>
          </w:divBdr>
        </w:div>
        <w:div w:id="2109041270">
          <w:marLeft w:val="0"/>
          <w:marRight w:val="0"/>
          <w:marTop w:val="0"/>
          <w:marBottom w:val="0"/>
          <w:divBdr>
            <w:top w:val="none" w:sz="0" w:space="0" w:color="auto"/>
            <w:left w:val="none" w:sz="0" w:space="0" w:color="auto"/>
            <w:bottom w:val="none" w:sz="0" w:space="0" w:color="auto"/>
            <w:right w:val="none" w:sz="0" w:space="0" w:color="auto"/>
          </w:divBdr>
        </w:div>
        <w:div w:id="1592854529">
          <w:marLeft w:val="0"/>
          <w:marRight w:val="0"/>
          <w:marTop w:val="0"/>
          <w:marBottom w:val="0"/>
          <w:divBdr>
            <w:top w:val="none" w:sz="0" w:space="0" w:color="auto"/>
            <w:left w:val="none" w:sz="0" w:space="0" w:color="auto"/>
            <w:bottom w:val="none" w:sz="0" w:space="0" w:color="auto"/>
            <w:right w:val="none" w:sz="0" w:space="0" w:color="auto"/>
          </w:divBdr>
        </w:div>
        <w:div w:id="149684829">
          <w:marLeft w:val="0"/>
          <w:marRight w:val="0"/>
          <w:marTop w:val="0"/>
          <w:marBottom w:val="0"/>
          <w:divBdr>
            <w:top w:val="none" w:sz="0" w:space="0" w:color="auto"/>
            <w:left w:val="none" w:sz="0" w:space="0" w:color="auto"/>
            <w:bottom w:val="none" w:sz="0" w:space="0" w:color="auto"/>
            <w:right w:val="none" w:sz="0" w:space="0" w:color="auto"/>
          </w:divBdr>
        </w:div>
        <w:div w:id="949702453">
          <w:marLeft w:val="0"/>
          <w:marRight w:val="0"/>
          <w:marTop w:val="0"/>
          <w:marBottom w:val="0"/>
          <w:divBdr>
            <w:top w:val="none" w:sz="0" w:space="0" w:color="auto"/>
            <w:left w:val="none" w:sz="0" w:space="0" w:color="auto"/>
            <w:bottom w:val="none" w:sz="0" w:space="0" w:color="auto"/>
            <w:right w:val="none" w:sz="0" w:space="0" w:color="auto"/>
          </w:divBdr>
        </w:div>
        <w:div w:id="857038791">
          <w:marLeft w:val="0"/>
          <w:marRight w:val="0"/>
          <w:marTop w:val="0"/>
          <w:marBottom w:val="0"/>
          <w:divBdr>
            <w:top w:val="none" w:sz="0" w:space="0" w:color="auto"/>
            <w:left w:val="none" w:sz="0" w:space="0" w:color="auto"/>
            <w:bottom w:val="none" w:sz="0" w:space="0" w:color="auto"/>
            <w:right w:val="none" w:sz="0" w:space="0" w:color="auto"/>
          </w:divBdr>
        </w:div>
        <w:div w:id="1912429013">
          <w:marLeft w:val="0"/>
          <w:marRight w:val="0"/>
          <w:marTop w:val="0"/>
          <w:marBottom w:val="0"/>
          <w:divBdr>
            <w:top w:val="none" w:sz="0" w:space="0" w:color="auto"/>
            <w:left w:val="none" w:sz="0" w:space="0" w:color="auto"/>
            <w:bottom w:val="none" w:sz="0" w:space="0" w:color="auto"/>
            <w:right w:val="none" w:sz="0" w:space="0" w:color="auto"/>
          </w:divBdr>
        </w:div>
        <w:div w:id="1765760305">
          <w:marLeft w:val="0"/>
          <w:marRight w:val="0"/>
          <w:marTop w:val="0"/>
          <w:marBottom w:val="0"/>
          <w:divBdr>
            <w:top w:val="none" w:sz="0" w:space="0" w:color="auto"/>
            <w:left w:val="none" w:sz="0" w:space="0" w:color="auto"/>
            <w:bottom w:val="none" w:sz="0" w:space="0" w:color="auto"/>
            <w:right w:val="none" w:sz="0" w:space="0" w:color="auto"/>
          </w:divBdr>
        </w:div>
        <w:div w:id="1021124081">
          <w:marLeft w:val="0"/>
          <w:marRight w:val="0"/>
          <w:marTop w:val="0"/>
          <w:marBottom w:val="0"/>
          <w:divBdr>
            <w:top w:val="none" w:sz="0" w:space="0" w:color="auto"/>
            <w:left w:val="none" w:sz="0" w:space="0" w:color="auto"/>
            <w:bottom w:val="none" w:sz="0" w:space="0" w:color="auto"/>
            <w:right w:val="none" w:sz="0" w:space="0" w:color="auto"/>
          </w:divBdr>
        </w:div>
        <w:div w:id="761492561">
          <w:marLeft w:val="0"/>
          <w:marRight w:val="0"/>
          <w:marTop w:val="0"/>
          <w:marBottom w:val="0"/>
          <w:divBdr>
            <w:top w:val="none" w:sz="0" w:space="0" w:color="auto"/>
            <w:left w:val="none" w:sz="0" w:space="0" w:color="auto"/>
            <w:bottom w:val="none" w:sz="0" w:space="0" w:color="auto"/>
            <w:right w:val="none" w:sz="0" w:space="0" w:color="auto"/>
          </w:divBdr>
        </w:div>
        <w:div w:id="1964533871">
          <w:marLeft w:val="0"/>
          <w:marRight w:val="0"/>
          <w:marTop w:val="0"/>
          <w:marBottom w:val="0"/>
          <w:divBdr>
            <w:top w:val="none" w:sz="0" w:space="0" w:color="auto"/>
            <w:left w:val="none" w:sz="0" w:space="0" w:color="auto"/>
            <w:bottom w:val="none" w:sz="0" w:space="0" w:color="auto"/>
            <w:right w:val="none" w:sz="0" w:space="0" w:color="auto"/>
          </w:divBdr>
        </w:div>
        <w:div w:id="537469863">
          <w:marLeft w:val="0"/>
          <w:marRight w:val="0"/>
          <w:marTop w:val="0"/>
          <w:marBottom w:val="0"/>
          <w:divBdr>
            <w:top w:val="none" w:sz="0" w:space="0" w:color="auto"/>
            <w:left w:val="none" w:sz="0" w:space="0" w:color="auto"/>
            <w:bottom w:val="none" w:sz="0" w:space="0" w:color="auto"/>
            <w:right w:val="none" w:sz="0" w:space="0" w:color="auto"/>
          </w:divBdr>
        </w:div>
        <w:div w:id="1169906346">
          <w:marLeft w:val="0"/>
          <w:marRight w:val="0"/>
          <w:marTop w:val="0"/>
          <w:marBottom w:val="0"/>
          <w:divBdr>
            <w:top w:val="none" w:sz="0" w:space="0" w:color="auto"/>
            <w:left w:val="none" w:sz="0" w:space="0" w:color="auto"/>
            <w:bottom w:val="none" w:sz="0" w:space="0" w:color="auto"/>
            <w:right w:val="none" w:sz="0" w:space="0" w:color="auto"/>
          </w:divBdr>
        </w:div>
        <w:div w:id="1249653008">
          <w:marLeft w:val="0"/>
          <w:marRight w:val="0"/>
          <w:marTop w:val="0"/>
          <w:marBottom w:val="0"/>
          <w:divBdr>
            <w:top w:val="none" w:sz="0" w:space="0" w:color="auto"/>
            <w:left w:val="none" w:sz="0" w:space="0" w:color="auto"/>
            <w:bottom w:val="none" w:sz="0" w:space="0" w:color="auto"/>
            <w:right w:val="none" w:sz="0" w:space="0" w:color="auto"/>
          </w:divBdr>
        </w:div>
        <w:div w:id="1343703652">
          <w:marLeft w:val="0"/>
          <w:marRight w:val="0"/>
          <w:marTop w:val="0"/>
          <w:marBottom w:val="0"/>
          <w:divBdr>
            <w:top w:val="none" w:sz="0" w:space="0" w:color="auto"/>
            <w:left w:val="none" w:sz="0" w:space="0" w:color="auto"/>
            <w:bottom w:val="none" w:sz="0" w:space="0" w:color="auto"/>
            <w:right w:val="none" w:sz="0" w:space="0" w:color="auto"/>
          </w:divBdr>
        </w:div>
        <w:div w:id="224607790">
          <w:marLeft w:val="0"/>
          <w:marRight w:val="0"/>
          <w:marTop w:val="0"/>
          <w:marBottom w:val="0"/>
          <w:divBdr>
            <w:top w:val="none" w:sz="0" w:space="0" w:color="auto"/>
            <w:left w:val="none" w:sz="0" w:space="0" w:color="auto"/>
            <w:bottom w:val="none" w:sz="0" w:space="0" w:color="auto"/>
            <w:right w:val="none" w:sz="0" w:space="0" w:color="auto"/>
          </w:divBdr>
        </w:div>
        <w:div w:id="2023780341">
          <w:marLeft w:val="0"/>
          <w:marRight w:val="0"/>
          <w:marTop w:val="0"/>
          <w:marBottom w:val="0"/>
          <w:divBdr>
            <w:top w:val="none" w:sz="0" w:space="0" w:color="auto"/>
            <w:left w:val="none" w:sz="0" w:space="0" w:color="auto"/>
            <w:bottom w:val="none" w:sz="0" w:space="0" w:color="auto"/>
            <w:right w:val="none" w:sz="0" w:space="0" w:color="auto"/>
          </w:divBdr>
        </w:div>
        <w:div w:id="866529529">
          <w:marLeft w:val="0"/>
          <w:marRight w:val="0"/>
          <w:marTop w:val="0"/>
          <w:marBottom w:val="0"/>
          <w:divBdr>
            <w:top w:val="none" w:sz="0" w:space="0" w:color="auto"/>
            <w:left w:val="none" w:sz="0" w:space="0" w:color="auto"/>
            <w:bottom w:val="none" w:sz="0" w:space="0" w:color="auto"/>
            <w:right w:val="none" w:sz="0" w:space="0" w:color="auto"/>
          </w:divBdr>
        </w:div>
        <w:div w:id="1662125954">
          <w:marLeft w:val="0"/>
          <w:marRight w:val="0"/>
          <w:marTop w:val="0"/>
          <w:marBottom w:val="0"/>
          <w:divBdr>
            <w:top w:val="none" w:sz="0" w:space="0" w:color="auto"/>
            <w:left w:val="none" w:sz="0" w:space="0" w:color="auto"/>
            <w:bottom w:val="none" w:sz="0" w:space="0" w:color="auto"/>
            <w:right w:val="none" w:sz="0" w:space="0" w:color="auto"/>
          </w:divBdr>
        </w:div>
        <w:div w:id="43675988">
          <w:marLeft w:val="0"/>
          <w:marRight w:val="0"/>
          <w:marTop w:val="0"/>
          <w:marBottom w:val="0"/>
          <w:divBdr>
            <w:top w:val="none" w:sz="0" w:space="0" w:color="auto"/>
            <w:left w:val="none" w:sz="0" w:space="0" w:color="auto"/>
            <w:bottom w:val="none" w:sz="0" w:space="0" w:color="auto"/>
            <w:right w:val="none" w:sz="0" w:space="0" w:color="auto"/>
          </w:divBdr>
        </w:div>
        <w:div w:id="1277567135">
          <w:marLeft w:val="0"/>
          <w:marRight w:val="0"/>
          <w:marTop w:val="0"/>
          <w:marBottom w:val="0"/>
          <w:divBdr>
            <w:top w:val="none" w:sz="0" w:space="0" w:color="auto"/>
            <w:left w:val="none" w:sz="0" w:space="0" w:color="auto"/>
            <w:bottom w:val="none" w:sz="0" w:space="0" w:color="auto"/>
            <w:right w:val="none" w:sz="0" w:space="0" w:color="auto"/>
          </w:divBdr>
        </w:div>
        <w:div w:id="2095662548">
          <w:marLeft w:val="0"/>
          <w:marRight w:val="0"/>
          <w:marTop w:val="0"/>
          <w:marBottom w:val="0"/>
          <w:divBdr>
            <w:top w:val="none" w:sz="0" w:space="0" w:color="auto"/>
            <w:left w:val="none" w:sz="0" w:space="0" w:color="auto"/>
            <w:bottom w:val="none" w:sz="0" w:space="0" w:color="auto"/>
            <w:right w:val="none" w:sz="0" w:space="0" w:color="auto"/>
          </w:divBdr>
        </w:div>
        <w:div w:id="2140687184">
          <w:marLeft w:val="0"/>
          <w:marRight w:val="0"/>
          <w:marTop w:val="0"/>
          <w:marBottom w:val="0"/>
          <w:divBdr>
            <w:top w:val="none" w:sz="0" w:space="0" w:color="auto"/>
            <w:left w:val="none" w:sz="0" w:space="0" w:color="auto"/>
            <w:bottom w:val="none" w:sz="0" w:space="0" w:color="auto"/>
            <w:right w:val="none" w:sz="0" w:space="0" w:color="auto"/>
          </w:divBdr>
        </w:div>
        <w:div w:id="1451820281">
          <w:marLeft w:val="0"/>
          <w:marRight w:val="0"/>
          <w:marTop w:val="0"/>
          <w:marBottom w:val="0"/>
          <w:divBdr>
            <w:top w:val="none" w:sz="0" w:space="0" w:color="auto"/>
            <w:left w:val="none" w:sz="0" w:space="0" w:color="auto"/>
            <w:bottom w:val="none" w:sz="0" w:space="0" w:color="auto"/>
            <w:right w:val="none" w:sz="0" w:space="0" w:color="auto"/>
          </w:divBdr>
        </w:div>
        <w:div w:id="1237861376">
          <w:marLeft w:val="0"/>
          <w:marRight w:val="0"/>
          <w:marTop w:val="0"/>
          <w:marBottom w:val="0"/>
          <w:divBdr>
            <w:top w:val="none" w:sz="0" w:space="0" w:color="auto"/>
            <w:left w:val="none" w:sz="0" w:space="0" w:color="auto"/>
            <w:bottom w:val="none" w:sz="0" w:space="0" w:color="auto"/>
            <w:right w:val="none" w:sz="0" w:space="0" w:color="auto"/>
          </w:divBdr>
        </w:div>
        <w:div w:id="1584293585">
          <w:marLeft w:val="0"/>
          <w:marRight w:val="0"/>
          <w:marTop w:val="0"/>
          <w:marBottom w:val="0"/>
          <w:divBdr>
            <w:top w:val="none" w:sz="0" w:space="0" w:color="auto"/>
            <w:left w:val="none" w:sz="0" w:space="0" w:color="auto"/>
            <w:bottom w:val="none" w:sz="0" w:space="0" w:color="auto"/>
            <w:right w:val="none" w:sz="0" w:space="0" w:color="auto"/>
          </w:divBdr>
        </w:div>
        <w:div w:id="2055764684">
          <w:marLeft w:val="0"/>
          <w:marRight w:val="0"/>
          <w:marTop w:val="0"/>
          <w:marBottom w:val="0"/>
          <w:divBdr>
            <w:top w:val="none" w:sz="0" w:space="0" w:color="auto"/>
            <w:left w:val="none" w:sz="0" w:space="0" w:color="auto"/>
            <w:bottom w:val="none" w:sz="0" w:space="0" w:color="auto"/>
            <w:right w:val="none" w:sz="0" w:space="0" w:color="auto"/>
          </w:divBdr>
        </w:div>
        <w:div w:id="392238920">
          <w:marLeft w:val="0"/>
          <w:marRight w:val="0"/>
          <w:marTop w:val="0"/>
          <w:marBottom w:val="0"/>
          <w:divBdr>
            <w:top w:val="none" w:sz="0" w:space="0" w:color="auto"/>
            <w:left w:val="none" w:sz="0" w:space="0" w:color="auto"/>
            <w:bottom w:val="none" w:sz="0" w:space="0" w:color="auto"/>
            <w:right w:val="none" w:sz="0" w:space="0" w:color="auto"/>
          </w:divBdr>
        </w:div>
        <w:div w:id="667101947">
          <w:marLeft w:val="0"/>
          <w:marRight w:val="0"/>
          <w:marTop w:val="0"/>
          <w:marBottom w:val="0"/>
          <w:divBdr>
            <w:top w:val="none" w:sz="0" w:space="0" w:color="auto"/>
            <w:left w:val="none" w:sz="0" w:space="0" w:color="auto"/>
            <w:bottom w:val="none" w:sz="0" w:space="0" w:color="auto"/>
            <w:right w:val="none" w:sz="0" w:space="0" w:color="auto"/>
          </w:divBdr>
        </w:div>
        <w:div w:id="2071881024">
          <w:marLeft w:val="0"/>
          <w:marRight w:val="0"/>
          <w:marTop w:val="0"/>
          <w:marBottom w:val="0"/>
          <w:divBdr>
            <w:top w:val="none" w:sz="0" w:space="0" w:color="auto"/>
            <w:left w:val="none" w:sz="0" w:space="0" w:color="auto"/>
            <w:bottom w:val="none" w:sz="0" w:space="0" w:color="auto"/>
            <w:right w:val="none" w:sz="0" w:space="0" w:color="auto"/>
          </w:divBdr>
        </w:div>
        <w:div w:id="1752003369">
          <w:marLeft w:val="0"/>
          <w:marRight w:val="0"/>
          <w:marTop w:val="0"/>
          <w:marBottom w:val="0"/>
          <w:divBdr>
            <w:top w:val="none" w:sz="0" w:space="0" w:color="auto"/>
            <w:left w:val="none" w:sz="0" w:space="0" w:color="auto"/>
            <w:bottom w:val="none" w:sz="0" w:space="0" w:color="auto"/>
            <w:right w:val="none" w:sz="0" w:space="0" w:color="auto"/>
          </w:divBdr>
        </w:div>
        <w:div w:id="100145639">
          <w:marLeft w:val="0"/>
          <w:marRight w:val="0"/>
          <w:marTop w:val="0"/>
          <w:marBottom w:val="0"/>
          <w:divBdr>
            <w:top w:val="none" w:sz="0" w:space="0" w:color="auto"/>
            <w:left w:val="none" w:sz="0" w:space="0" w:color="auto"/>
            <w:bottom w:val="none" w:sz="0" w:space="0" w:color="auto"/>
            <w:right w:val="none" w:sz="0" w:space="0" w:color="auto"/>
          </w:divBdr>
        </w:div>
        <w:div w:id="1432168980">
          <w:marLeft w:val="0"/>
          <w:marRight w:val="0"/>
          <w:marTop w:val="0"/>
          <w:marBottom w:val="0"/>
          <w:divBdr>
            <w:top w:val="none" w:sz="0" w:space="0" w:color="auto"/>
            <w:left w:val="none" w:sz="0" w:space="0" w:color="auto"/>
            <w:bottom w:val="none" w:sz="0" w:space="0" w:color="auto"/>
            <w:right w:val="none" w:sz="0" w:space="0" w:color="auto"/>
          </w:divBdr>
        </w:div>
        <w:div w:id="1470515389">
          <w:marLeft w:val="0"/>
          <w:marRight w:val="0"/>
          <w:marTop w:val="0"/>
          <w:marBottom w:val="0"/>
          <w:divBdr>
            <w:top w:val="none" w:sz="0" w:space="0" w:color="auto"/>
            <w:left w:val="none" w:sz="0" w:space="0" w:color="auto"/>
            <w:bottom w:val="none" w:sz="0" w:space="0" w:color="auto"/>
            <w:right w:val="none" w:sz="0" w:space="0" w:color="auto"/>
          </w:divBdr>
        </w:div>
        <w:div w:id="387074983">
          <w:marLeft w:val="0"/>
          <w:marRight w:val="0"/>
          <w:marTop w:val="0"/>
          <w:marBottom w:val="0"/>
          <w:divBdr>
            <w:top w:val="none" w:sz="0" w:space="0" w:color="auto"/>
            <w:left w:val="none" w:sz="0" w:space="0" w:color="auto"/>
            <w:bottom w:val="none" w:sz="0" w:space="0" w:color="auto"/>
            <w:right w:val="none" w:sz="0" w:space="0" w:color="auto"/>
          </w:divBdr>
        </w:div>
        <w:div w:id="1792480111">
          <w:marLeft w:val="0"/>
          <w:marRight w:val="0"/>
          <w:marTop w:val="0"/>
          <w:marBottom w:val="0"/>
          <w:divBdr>
            <w:top w:val="none" w:sz="0" w:space="0" w:color="auto"/>
            <w:left w:val="none" w:sz="0" w:space="0" w:color="auto"/>
            <w:bottom w:val="none" w:sz="0" w:space="0" w:color="auto"/>
            <w:right w:val="none" w:sz="0" w:space="0" w:color="auto"/>
          </w:divBdr>
        </w:div>
        <w:div w:id="212623239">
          <w:marLeft w:val="0"/>
          <w:marRight w:val="0"/>
          <w:marTop w:val="0"/>
          <w:marBottom w:val="0"/>
          <w:divBdr>
            <w:top w:val="none" w:sz="0" w:space="0" w:color="auto"/>
            <w:left w:val="none" w:sz="0" w:space="0" w:color="auto"/>
            <w:bottom w:val="none" w:sz="0" w:space="0" w:color="auto"/>
            <w:right w:val="none" w:sz="0" w:space="0" w:color="auto"/>
          </w:divBdr>
        </w:div>
        <w:div w:id="1927809825">
          <w:marLeft w:val="0"/>
          <w:marRight w:val="0"/>
          <w:marTop w:val="0"/>
          <w:marBottom w:val="0"/>
          <w:divBdr>
            <w:top w:val="none" w:sz="0" w:space="0" w:color="auto"/>
            <w:left w:val="none" w:sz="0" w:space="0" w:color="auto"/>
            <w:bottom w:val="none" w:sz="0" w:space="0" w:color="auto"/>
            <w:right w:val="none" w:sz="0" w:space="0" w:color="auto"/>
          </w:divBdr>
        </w:div>
        <w:div w:id="1883177445">
          <w:marLeft w:val="0"/>
          <w:marRight w:val="0"/>
          <w:marTop w:val="0"/>
          <w:marBottom w:val="0"/>
          <w:divBdr>
            <w:top w:val="none" w:sz="0" w:space="0" w:color="auto"/>
            <w:left w:val="none" w:sz="0" w:space="0" w:color="auto"/>
            <w:bottom w:val="none" w:sz="0" w:space="0" w:color="auto"/>
            <w:right w:val="none" w:sz="0" w:space="0" w:color="auto"/>
          </w:divBdr>
        </w:div>
        <w:div w:id="856890605">
          <w:marLeft w:val="0"/>
          <w:marRight w:val="0"/>
          <w:marTop w:val="0"/>
          <w:marBottom w:val="0"/>
          <w:divBdr>
            <w:top w:val="none" w:sz="0" w:space="0" w:color="auto"/>
            <w:left w:val="none" w:sz="0" w:space="0" w:color="auto"/>
            <w:bottom w:val="none" w:sz="0" w:space="0" w:color="auto"/>
            <w:right w:val="none" w:sz="0" w:space="0" w:color="auto"/>
          </w:divBdr>
        </w:div>
        <w:div w:id="1330136249">
          <w:marLeft w:val="0"/>
          <w:marRight w:val="0"/>
          <w:marTop w:val="0"/>
          <w:marBottom w:val="0"/>
          <w:divBdr>
            <w:top w:val="none" w:sz="0" w:space="0" w:color="auto"/>
            <w:left w:val="none" w:sz="0" w:space="0" w:color="auto"/>
            <w:bottom w:val="none" w:sz="0" w:space="0" w:color="auto"/>
            <w:right w:val="none" w:sz="0" w:space="0" w:color="auto"/>
          </w:divBdr>
        </w:div>
        <w:div w:id="62609793">
          <w:marLeft w:val="0"/>
          <w:marRight w:val="0"/>
          <w:marTop w:val="0"/>
          <w:marBottom w:val="0"/>
          <w:divBdr>
            <w:top w:val="none" w:sz="0" w:space="0" w:color="auto"/>
            <w:left w:val="none" w:sz="0" w:space="0" w:color="auto"/>
            <w:bottom w:val="none" w:sz="0" w:space="0" w:color="auto"/>
            <w:right w:val="none" w:sz="0" w:space="0" w:color="auto"/>
          </w:divBdr>
        </w:div>
        <w:div w:id="1579823404">
          <w:marLeft w:val="0"/>
          <w:marRight w:val="0"/>
          <w:marTop w:val="0"/>
          <w:marBottom w:val="0"/>
          <w:divBdr>
            <w:top w:val="none" w:sz="0" w:space="0" w:color="auto"/>
            <w:left w:val="none" w:sz="0" w:space="0" w:color="auto"/>
            <w:bottom w:val="none" w:sz="0" w:space="0" w:color="auto"/>
            <w:right w:val="none" w:sz="0" w:space="0" w:color="auto"/>
          </w:divBdr>
        </w:div>
        <w:div w:id="2145194533">
          <w:marLeft w:val="0"/>
          <w:marRight w:val="0"/>
          <w:marTop w:val="0"/>
          <w:marBottom w:val="0"/>
          <w:divBdr>
            <w:top w:val="none" w:sz="0" w:space="0" w:color="auto"/>
            <w:left w:val="none" w:sz="0" w:space="0" w:color="auto"/>
            <w:bottom w:val="none" w:sz="0" w:space="0" w:color="auto"/>
            <w:right w:val="none" w:sz="0" w:space="0" w:color="auto"/>
          </w:divBdr>
        </w:div>
        <w:div w:id="659583177">
          <w:marLeft w:val="0"/>
          <w:marRight w:val="0"/>
          <w:marTop w:val="0"/>
          <w:marBottom w:val="0"/>
          <w:divBdr>
            <w:top w:val="none" w:sz="0" w:space="0" w:color="auto"/>
            <w:left w:val="none" w:sz="0" w:space="0" w:color="auto"/>
            <w:bottom w:val="none" w:sz="0" w:space="0" w:color="auto"/>
            <w:right w:val="none" w:sz="0" w:space="0" w:color="auto"/>
          </w:divBdr>
        </w:div>
        <w:div w:id="1713265384">
          <w:marLeft w:val="0"/>
          <w:marRight w:val="0"/>
          <w:marTop w:val="0"/>
          <w:marBottom w:val="0"/>
          <w:divBdr>
            <w:top w:val="none" w:sz="0" w:space="0" w:color="auto"/>
            <w:left w:val="none" w:sz="0" w:space="0" w:color="auto"/>
            <w:bottom w:val="none" w:sz="0" w:space="0" w:color="auto"/>
            <w:right w:val="none" w:sz="0" w:space="0" w:color="auto"/>
          </w:divBdr>
        </w:div>
        <w:div w:id="308707224">
          <w:marLeft w:val="0"/>
          <w:marRight w:val="0"/>
          <w:marTop w:val="0"/>
          <w:marBottom w:val="0"/>
          <w:divBdr>
            <w:top w:val="none" w:sz="0" w:space="0" w:color="auto"/>
            <w:left w:val="none" w:sz="0" w:space="0" w:color="auto"/>
            <w:bottom w:val="none" w:sz="0" w:space="0" w:color="auto"/>
            <w:right w:val="none" w:sz="0" w:space="0" w:color="auto"/>
          </w:divBdr>
        </w:div>
        <w:div w:id="573852335">
          <w:marLeft w:val="0"/>
          <w:marRight w:val="0"/>
          <w:marTop w:val="0"/>
          <w:marBottom w:val="0"/>
          <w:divBdr>
            <w:top w:val="none" w:sz="0" w:space="0" w:color="auto"/>
            <w:left w:val="none" w:sz="0" w:space="0" w:color="auto"/>
            <w:bottom w:val="none" w:sz="0" w:space="0" w:color="auto"/>
            <w:right w:val="none" w:sz="0" w:space="0" w:color="auto"/>
          </w:divBdr>
        </w:div>
        <w:div w:id="1275018584">
          <w:marLeft w:val="0"/>
          <w:marRight w:val="0"/>
          <w:marTop w:val="0"/>
          <w:marBottom w:val="0"/>
          <w:divBdr>
            <w:top w:val="none" w:sz="0" w:space="0" w:color="auto"/>
            <w:left w:val="none" w:sz="0" w:space="0" w:color="auto"/>
            <w:bottom w:val="none" w:sz="0" w:space="0" w:color="auto"/>
            <w:right w:val="none" w:sz="0" w:space="0" w:color="auto"/>
          </w:divBdr>
        </w:div>
        <w:div w:id="2144881807">
          <w:marLeft w:val="0"/>
          <w:marRight w:val="0"/>
          <w:marTop w:val="0"/>
          <w:marBottom w:val="0"/>
          <w:divBdr>
            <w:top w:val="none" w:sz="0" w:space="0" w:color="auto"/>
            <w:left w:val="none" w:sz="0" w:space="0" w:color="auto"/>
            <w:bottom w:val="none" w:sz="0" w:space="0" w:color="auto"/>
            <w:right w:val="none" w:sz="0" w:space="0" w:color="auto"/>
          </w:divBdr>
        </w:div>
        <w:div w:id="774397783">
          <w:marLeft w:val="0"/>
          <w:marRight w:val="0"/>
          <w:marTop w:val="0"/>
          <w:marBottom w:val="0"/>
          <w:divBdr>
            <w:top w:val="none" w:sz="0" w:space="0" w:color="auto"/>
            <w:left w:val="none" w:sz="0" w:space="0" w:color="auto"/>
            <w:bottom w:val="none" w:sz="0" w:space="0" w:color="auto"/>
            <w:right w:val="none" w:sz="0" w:space="0" w:color="auto"/>
          </w:divBdr>
        </w:div>
        <w:div w:id="775254867">
          <w:marLeft w:val="0"/>
          <w:marRight w:val="0"/>
          <w:marTop w:val="0"/>
          <w:marBottom w:val="0"/>
          <w:divBdr>
            <w:top w:val="none" w:sz="0" w:space="0" w:color="auto"/>
            <w:left w:val="none" w:sz="0" w:space="0" w:color="auto"/>
            <w:bottom w:val="none" w:sz="0" w:space="0" w:color="auto"/>
            <w:right w:val="none" w:sz="0" w:space="0" w:color="auto"/>
          </w:divBdr>
        </w:div>
        <w:div w:id="1805926547">
          <w:marLeft w:val="0"/>
          <w:marRight w:val="0"/>
          <w:marTop w:val="0"/>
          <w:marBottom w:val="0"/>
          <w:divBdr>
            <w:top w:val="none" w:sz="0" w:space="0" w:color="auto"/>
            <w:left w:val="none" w:sz="0" w:space="0" w:color="auto"/>
            <w:bottom w:val="none" w:sz="0" w:space="0" w:color="auto"/>
            <w:right w:val="none" w:sz="0" w:space="0" w:color="auto"/>
          </w:divBdr>
        </w:div>
        <w:div w:id="1741555968">
          <w:marLeft w:val="0"/>
          <w:marRight w:val="0"/>
          <w:marTop w:val="0"/>
          <w:marBottom w:val="0"/>
          <w:divBdr>
            <w:top w:val="none" w:sz="0" w:space="0" w:color="auto"/>
            <w:left w:val="none" w:sz="0" w:space="0" w:color="auto"/>
            <w:bottom w:val="none" w:sz="0" w:space="0" w:color="auto"/>
            <w:right w:val="none" w:sz="0" w:space="0" w:color="auto"/>
          </w:divBdr>
        </w:div>
        <w:div w:id="1530680092">
          <w:marLeft w:val="0"/>
          <w:marRight w:val="0"/>
          <w:marTop w:val="0"/>
          <w:marBottom w:val="0"/>
          <w:divBdr>
            <w:top w:val="none" w:sz="0" w:space="0" w:color="auto"/>
            <w:left w:val="none" w:sz="0" w:space="0" w:color="auto"/>
            <w:bottom w:val="none" w:sz="0" w:space="0" w:color="auto"/>
            <w:right w:val="none" w:sz="0" w:space="0" w:color="auto"/>
          </w:divBdr>
        </w:div>
        <w:div w:id="1994092509">
          <w:marLeft w:val="0"/>
          <w:marRight w:val="0"/>
          <w:marTop w:val="0"/>
          <w:marBottom w:val="0"/>
          <w:divBdr>
            <w:top w:val="none" w:sz="0" w:space="0" w:color="auto"/>
            <w:left w:val="none" w:sz="0" w:space="0" w:color="auto"/>
            <w:bottom w:val="none" w:sz="0" w:space="0" w:color="auto"/>
            <w:right w:val="none" w:sz="0" w:space="0" w:color="auto"/>
          </w:divBdr>
        </w:div>
        <w:div w:id="603340073">
          <w:marLeft w:val="0"/>
          <w:marRight w:val="0"/>
          <w:marTop w:val="0"/>
          <w:marBottom w:val="0"/>
          <w:divBdr>
            <w:top w:val="none" w:sz="0" w:space="0" w:color="auto"/>
            <w:left w:val="none" w:sz="0" w:space="0" w:color="auto"/>
            <w:bottom w:val="none" w:sz="0" w:space="0" w:color="auto"/>
            <w:right w:val="none" w:sz="0" w:space="0" w:color="auto"/>
          </w:divBdr>
        </w:div>
      </w:divsChild>
    </w:div>
    <w:div w:id="1656494191">
      <w:bodyDiv w:val="1"/>
      <w:marLeft w:val="0"/>
      <w:marRight w:val="0"/>
      <w:marTop w:val="0"/>
      <w:marBottom w:val="0"/>
      <w:divBdr>
        <w:top w:val="none" w:sz="0" w:space="0" w:color="auto"/>
        <w:left w:val="none" w:sz="0" w:space="0" w:color="auto"/>
        <w:bottom w:val="none" w:sz="0" w:space="0" w:color="auto"/>
        <w:right w:val="none" w:sz="0" w:space="0" w:color="auto"/>
      </w:divBdr>
    </w:div>
    <w:div w:id="1752702166">
      <w:bodyDiv w:val="1"/>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 w:id="2090692582">
          <w:marLeft w:val="0"/>
          <w:marRight w:val="0"/>
          <w:marTop w:val="0"/>
          <w:marBottom w:val="0"/>
          <w:divBdr>
            <w:top w:val="none" w:sz="0" w:space="0" w:color="auto"/>
            <w:left w:val="none" w:sz="0" w:space="0" w:color="auto"/>
            <w:bottom w:val="none" w:sz="0" w:space="0" w:color="auto"/>
            <w:right w:val="none" w:sz="0" w:space="0" w:color="auto"/>
          </w:divBdr>
        </w:div>
        <w:div w:id="2104719427">
          <w:marLeft w:val="0"/>
          <w:marRight w:val="0"/>
          <w:marTop w:val="0"/>
          <w:marBottom w:val="0"/>
          <w:divBdr>
            <w:top w:val="none" w:sz="0" w:space="0" w:color="auto"/>
            <w:left w:val="none" w:sz="0" w:space="0" w:color="auto"/>
            <w:bottom w:val="none" w:sz="0" w:space="0" w:color="auto"/>
            <w:right w:val="none" w:sz="0" w:space="0" w:color="auto"/>
          </w:divBdr>
        </w:div>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 w:id="1872110732">
      <w:bodyDiv w:val="1"/>
      <w:marLeft w:val="0"/>
      <w:marRight w:val="0"/>
      <w:marTop w:val="0"/>
      <w:marBottom w:val="0"/>
      <w:divBdr>
        <w:top w:val="none" w:sz="0" w:space="0" w:color="auto"/>
        <w:left w:val="none" w:sz="0" w:space="0" w:color="auto"/>
        <w:bottom w:val="none" w:sz="0" w:space="0" w:color="auto"/>
        <w:right w:val="none" w:sz="0" w:space="0" w:color="auto"/>
      </w:divBdr>
    </w:div>
    <w:div w:id="1935747245">
      <w:bodyDiv w:val="1"/>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 w:id="983434080">
          <w:marLeft w:val="0"/>
          <w:marRight w:val="0"/>
          <w:marTop w:val="0"/>
          <w:marBottom w:val="0"/>
          <w:divBdr>
            <w:top w:val="none" w:sz="0" w:space="0" w:color="auto"/>
            <w:left w:val="none" w:sz="0" w:space="0" w:color="auto"/>
            <w:bottom w:val="none" w:sz="0" w:space="0" w:color="auto"/>
            <w:right w:val="none" w:sz="0" w:space="0" w:color="auto"/>
          </w:divBdr>
        </w:div>
        <w:div w:id="337080074">
          <w:marLeft w:val="0"/>
          <w:marRight w:val="0"/>
          <w:marTop w:val="0"/>
          <w:marBottom w:val="0"/>
          <w:divBdr>
            <w:top w:val="none" w:sz="0" w:space="0" w:color="auto"/>
            <w:left w:val="none" w:sz="0" w:space="0" w:color="auto"/>
            <w:bottom w:val="none" w:sz="0" w:space="0" w:color="auto"/>
            <w:right w:val="none" w:sz="0" w:space="0" w:color="auto"/>
          </w:divBdr>
        </w:div>
        <w:div w:id="1931961364">
          <w:marLeft w:val="0"/>
          <w:marRight w:val="0"/>
          <w:marTop w:val="0"/>
          <w:marBottom w:val="0"/>
          <w:divBdr>
            <w:top w:val="none" w:sz="0" w:space="0" w:color="auto"/>
            <w:left w:val="none" w:sz="0" w:space="0" w:color="auto"/>
            <w:bottom w:val="none" w:sz="0" w:space="0" w:color="auto"/>
            <w:right w:val="none" w:sz="0" w:space="0" w:color="auto"/>
          </w:divBdr>
        </w:div>
        <w:div w:id="80685749">
          <w:marLeft w:val="0"/>
          <w:marRight w:val="0"/>
          <w:marTop w:val="0"/>
          <w:marBottom w:val="0"/>
          <w:divBdr>
            <w:top w:val="none" w:sz="0" w:space="0" w:color="auto"/>
            <w:left w:val="none" w:sz="0" w:space="0" w:color="auto"/>
            <w:bottom w:val="none" w:sz="0" w:space="0" w:color="auto"/>
            <w:right w:val="none" w:sz="0" w:space="0" w:color="auto"/>
          </w:divBdr>
        </w:div>
        <w:div w:id="1818066847">
          <w:marLeft w:val="0"/>
          <w:marRight w:val="0"/>
          <w:marTop w:val="0"/>
          <w:marBottom w:val="0"/>
          <w:divBdr>
            <w:top w:val="none" w:sz="0" w:space="0" w:color="auto"/>
            <w:left w:val="none" w:sz="0" w:space="0" w:color="auto"/>
            <w:bottom w:val="none" w:sz="0" w:space="0" w:color="auto"/>
            <w:right w:val="none" w:sz="0" w:space="0" w:color="auto"/>
          </w:divBdr>
        </w:div>
        <w:div w:id="795835142">
          <w:marLeft w:val="0"/>
          <w:marRight w:val="0"/>
          <w:marTop w:val="0"/>
          <w:marBottom w:val="0"/>
          <w:divBdr>
            <w:top w:val="none" w:sz="0" w:space="0" w:color="auto"/>
            <w:left w:val="none" w:sz="0" w:space="0" w:color="auto"/>
            <w:bottom w:val="none" w:sz="0" w:space="0" w:color="auto"/>
            <w:right w:val="none" w:sz="0" w:space="0" w:color="auto"/>
          </w:divBdr>
        </w:div>
        <w:div w:id="791023514">
          <w:marLeft w:val="0"/>
          <w:marRight w:val="0"/>
          <w:marTop w:val="0"/>
          <w:marBottom w:val="0"/>
          <w:divBdr>
            <w:top w:val="none" w:sz="0" w:space="0" w:color="auto"/>
            <w:left w:val="none" w:sz="0" w:space="0" w:color="auto"/>
            <w:bottom w:val="none" w:sz="0" w:space="0" w:color="auto"/>
            <w:right w:val="none" w:sz="0" w:space="0" w:color="auto"/>
          </w:divBdr>
        </w:div>
        <w:div w:id="49771113">
          <w:marLeft w:val="0"/>
          <w:marRight w:val="0"/>
          <w:marTop w:val="0"/>
          <w:marBottom w:val="0"/>
          <w:divBdr>
            <w:top w:val="none" w:sz="0" w:space="0" w:color="auto"/>
            <w:left w:val="none" w:sz="0" w:space="0" w:color="auto"/>
            <w:bottom w:val="none" w:sz="0" w:space="0" w:color="auto"/>
            <w:right w:val="none" w:sz="0" w:space="0" w:color="auto"/>
          </w:divBdr>
        </w:div>
        <w:div w:id="1667512163">
          <w:marLeft w:val="0"/>
          <w:marRight w:val="0"/>
          <w:marTop w:val="0"/>
          <w:marBottom w:val="0"/>
          <w:divBdr>
            <w:top w:val="none" w:sz="0" w:space="0" w:color="auto"/>
            <w:left w:val="none" w:sz="0" w:space="0" w:color="auto"/>
            <w:bottom w:val="none" w:sz="0" w:space="0" w:color="auto"/>
            <w:right w:val="none" w:sz="0" w:space="0" w:color="auto"/>
          </w:divBdr>
        </w:div>
        <w:div w:id="2050294714">
          <w:marLeft w:val="0"/>
          <w:marRight w:val="0"/>
          <w:marTop w:val="0"/>
          <w:marBottom w:val="0"/>
          <w:divBdr>
            <w:top w:val="none" w:sz="0" w:space="0" w:color="auto"/>
            <w:left w:val="none" w:sz="0" w:space="0" w:color="auto"/>
            <w:bottom w:val="none" w:sz="0" w:space="0" w:color="auto"/>
            <w:right w:val="none" w:sz="0" w:space="0" w:color="auto"/>
          </w:divBdr>
        </w:div>
        <w:div w:id="2129814772">
          <w:marLeft w:val="0"/>
          <w:marRight w:val="0"/>
          <w:marTop w:val="0"/>
          <w:marBottom w:val="0"/>
          <w:divBdr>
            <w:top w:val="none" w:sz="0" w:space="0" w:color="auto"/>
            <w:left w:val="none" w:sz="0" w:space="0" w:color="auto"/>
            <w:bottom w:val="none" w:sz="0" w:space="0" w:color="auto"/>
            <w:right w:val="none" w:sz="0" w:space="0" w:color="auto"/>
          </w:divBdr>
        </w:div>
        <w:div w:id="295721773">
          <w:marLeft w:val="0"/>
          <w:marRight w:val="0"/>
          <w:marTop w:val="0"/>
          <w:marBottom w:val="0"/>
          <w:divBdr>
            <w:top w:val="none" w:sz="0" w:space="0" w:color="auto"/>
            <w:left w:val="none" w:sz="0" w:space="0" w:color="auto"/>
            <w:bottom w:val="none" w:sz="0" w:space="0" w:color="auto"/>
            <w:right w:val="none" w:sz="0" w:space="0" w:color="auto"/>
          </w:divBdr>
        </w:div>
        <w:div w:id="1715157169">
          <w:marLeft w:val="0"/>
          <w:marRight w:val="0"/>
          <w:marTop w:val="0"/>
          <w:marBottom w:val="0"/>
          <w:divBdr>
            <w:top w:val="none" w:sz="0" w:space="0" w:color="auto"/>
            <w:left w:val="none" w:sz="0" w:space="0" w:color="auto"/>
            <w:bottom w:val="none" w:sz="0" w:space="0" w:color="auto"/>
            <w:right w:val="none" w:sz="0" w:space="0" w:color="auto"/>
          </w:divBdr>
        </w:div>
        <w:div w:id="56710595">
          <w:marLeft w:val="0"/>
          <w:marRight w:val="0"/>
          <w:marTop w:val="0"/>
          <w:marBottom w:val="0"/>
          <w:divBdr>
            <w:top w:val="none" w:sz="0" w:space="0" w:color="auto"/>
            <w:left w:val="none" w:sz="0" w:space="0" w:color="auto"/>
            <w:bottom w:val="none" w:sz="0" w:space="0" w:color="auto"/>
            <w:right w:val="none" w:sz="0" w:space="0" w:color="auto"/>
          </w:divBdr>
        </w:div>
        <w:div w:id="753430410">
          <w:marLeft w:val="0"/>
          <w:marRight w:val="0"/>
          <w:marTop w:val="0"/>
          <w:marBottom w:val="0"/>
          <w:divBdr>
            <w:top w:val="none" w:sz="0" w:space="0" w:color="auto"/>
            <w:left w:val="none" w:sz="0" w:space="0" w:color="auto"/>
            <w:bottom w:val="none" w:sz="0" w:space="0" w:color="auto"/>
            <w:right w:val="none" w:sz="0" w:space="0" w:color="auto"/>
          </w:divBdr>
        </w:div>
        <w:div w:id="722602276">
          <w:marLeft w:val="0"/>
          <w:marRight w:val="0"/>
          <w:marTop w:val="0"/>
          <w:marBottom w:val="0"/>
          <w:divBdr>
            <w:top w:val="none" w:sz="0" w:space="0" w:color="auto"/>
            <w:left w:val="none" w:sz="0" w:space="0" w:color="auto"/>
            <w:bottom w:val="none" w:sz="0" w:space="0" w:color="auto"/>
            <w:right w:val="none" w:sz="0" w:space="0" w:color="auto"/>
          </w:divBdr>
        </w:div>
        <w:div w:id="1198664150">
          <w:marLeft w:val="0"/>
          <w:marRight w:val="0"/>
          <w:marTop w:val="0"/>
          <w:marBottom w:val="0"/>
          <w:divBdr>
            <w:top w:val="none" w:sz="0" w:space="0" w:color="auto"/>
            <w:left w:val="none" w:sz="0" w:space="0" w:color="auto"/>
            <w:bottom w:val="none" w:sz="0" w:space="0" w:color="auto"/>
            <w:right w:val="none" w:sz="0" w:space="0" w:color="auto"/>
          </w:divBdr>
        </w:div>
        <w:div w:id="64498527">
          <w:marLeft w:val="0"/>
          <w:marRight w:val="0"/>
          <w:marTop w:val="0"/>
          <w:marBottom w:val="0"/>
          <w:divBdr>
            <w:top w:val="none" w:sz="0" w:space="0" w:color="auto"/>
            <w:left w:val="none" w:sz="0" w:space="0" w:color="auto"/>
            <w:bottom w:val="none" w:sz="0" w:space="0" w:color="auto"/>
            <w:right w:val="none" w:sz="0" w:space="0" w:color="auto"/>
          </w:divBdr>
        </w:div>
        <w:div w:id="40591689">
          <w:marLeft w:val="0"/>
          <w:marRight w:val="0"/>
          <w:marTop w:val="0"/>
          <w:marBottom w:val="0"/>
          <w:divBdr>
            <w:top w:val="none" w:sz="0" w:space="0" w:color="auto"/>
            <w:left w:val="none" w:sz="0" w:space="0" w:color="auto"/>
            <w:bottom w:val="none" w:sz="0" w:space="0" w:color="auto"/>
            <w:right w:val="none" w:sz="0" w:space="0" w:color="auto"/>
          </w:divBdr>
        </w:div>
        <w:div w:id="1340236760">
          <w:marLeft w:val="0"/>
          <w:marRight w:val="0"/>
          <w:marTop w:val="0"/>
          <w:marBottom w:val="0"/>
          <w:divBdr>
            <w:top w:val="none" w:sz="0" w:space="0" w:color="auto"/>
            <w:left w:val="none" w:sz="0" w:space="0" w:color="auto"/>
            <w:bottom w:val="none" w:sz="0" w:space="0" w:color="auto"/>
            <w:right w:val="none" w:sz="0" w:space="0" w:color="auto"/>
          </w:divBdr>
        </w:div>
        <w:div w:id="1893424667">
          <w:marLeft w:val="0"/>
          <w:marRight w:val="0"/>
          <w:marTop w:val="0"/>
          <w:marBottom w:val="0"/>
          <w:divBdr>
            <w:top w:val="none" w:sz="0" w:space="0" w:color="auto"/>
            <w:left w:val="none" w:sz="0" w:space="0" w:color="auto"/>
            <w:bottom w:val="none" w:sz="0" w:space="0" w:color="auto"/>
            <w:right w:val="none" w:sz="0" w:space="0" w:color="auto"/>
          </w:divBdr>
        </w:div>
        <w:div w:id="1276909948">
          <w:marLeft w:val="0"/>
          <w:marRight w:val="0"/>
          <w:marTop w:val="0"/>
          <w:marBottom w:val="0"/>
          <w:divBdr>
            <w:top w:val="none" w:sz="0" w:space="0" w:color="auto"/>
            <w:left w:val="none" w:sz="0" w:space="0" w:color="auto"/>
            <w:bottom w:val="none" w:sz="0" w:space="0" w:color="auto"/>
            <w:right w:val="none" w:sz="0" w:space="0" w:color="auto"/>
          </w:divBdr>
        </w:div>
        <w:div w:id="729772260">
          <w:marLeft w:val="0"/>
          <w:marRight w:val="0"/>
          <w:marTop w:val="0"/>
          <w:marBottom w:val="0"/>
          <w:divBdr>
            <w:top w:val="none" w:sz="0" w:space="0" w:color="auto"/>
            <w:left w:val="none" w:sz="0" w:space="0" w:color="auto"/>
            <w:bottom w:val="none" w:sz="0" w:space="0" w:color="auto"/>
            <w:right w:val="none" w:sz="0" w:space="0" w:color="auto"/>
          </w:divBdr>
        </w:div>
      </w:divsChild>
    </w:div>
    <w:div w:id="1941715113">
      <w:bodyDiv w:val="1"/>
      <w:marLeft w:val="0"/>
      <w:marRight w:val="0"/>
      <w:marTop w:val="0"/>
      <w:marBottom w:val="0"/>
      <w:divBdr>
        <w:top w:val="none" w:sz="0" w:space="0" w:color="auto"/>
        <w:left w:val="none" w:sz="0" w:space="0" w:color="auto"/>
        <w:bottom w:val="none" w:sz="0" w:space="0" w:color="auto"/>
        <w:right w:val="none" w:sz="0" w:space="0" w:color="auto"/>
      </w:divBdr>
      <w:divsChild>
        <w:div w:id="1519003446">
          <w:marLeft w:val="0"/>
          <w:marRight w:val="0"/>
          <w:marTop w:val="0"/>
          <w:marBottom w:val="0"/>
          <w:divBdr>
            <w:top w:val="none" w:sz="0" w:space="0" w:color="auto"/>
            <w:left w:val="none" w:sz="0" w:space="0" w:color="auto"/>
            <w:bottom w:val="none" w:sz="0" w:space="0" w:color="auto"/>
            <w:right w:val="none" w:sz="0" w:space="0" w:color="auto"/>
          </w:divBdr>
        </w:div>
        <w:div w:id="1567909131">
          <w:marLeft w:val="0"/>
          <w:marRight w:val="0"/>
          <w:marTop w:val="0"/>
          <w:marBottom w:val="0"/>
          <w:divBdr>
            <w:top w:val="none" w:sz="0" w:space="0" w:color="auto"/>
            <w:left w:val="none" w:sz="0" w:space="0" w:color="auto"/>
            <w:bottom w:val="none" w:sz="0" w:space="0" w:color="auto"/>
            <w:right w:val="none" w:sz="0" w:space="0" w:color="auto"/>
          </w:divBdr>
        </w:div>
        <w:div w:id="2012827437">
          <w:marLeft w:val="0"/>
          <w:marRight w:val="0"/>
          <w:marTop w:val="0"/>
          <w:marBottom w:val="0"/>
          <w:divBdr>
            <w:top w:val="none" w:sz="0" w:space="0" w:color="auto"/>
            <w:left w:val="none" w:sz="0" w:space="0" w:color="auto"/>
            <w:bottom w:val="none" w:sz="0" w:space="0" w:color="auto"/>
            <w:right w:val="none" w:sz="0" w:space="0" w:color="auto"/>
          </w:divBdr>
        </w:div>
        <w:div w:id="335614271">
          <w:marLeft w:val="0"/>
          <w:marRight w:val="0"/>
          <w:marTop w:val="0"/>
          <w:marBottom w:val="0"/>
          <w:divBdr>
            <w:top w:val="none" w:sz="0" w:space="0" w:color="auto"/>
            <w:left w:val="none" w:sz="0" w:space="0" w:color="auto"/>
            <w:bottom w:val="none" w:sz="0" w:space="0" w:color="auto"/>
            <w:right w:val="none" w:sz="0" w:space="0" w:color="auto"/>
          </w:divBdr>
        </w:div>
        <w:div w:id="998769090">
          <w:marLeft w:val="0"/>
          <w:marRight w:val="0"/>
          <w:marTop w:val="0"/>
          <w:marBottom w:val="0"/>
          <w:divBdr>
            <w:top w:val="none" w:sz="0" w:space="0" w:color="auto"/>
            <w:left w:val="none" w:sz="0" w:space="0" w:color="auto"/>
            <w:bottom w:val="none" w:sz="0" w:space="0" w:color="auto"/>
            <w:right w:val="none" w:sz="0" w:space="0" w:color="auto"/>
          </w:divBdr>
        </w:div>
        <w:div w:id="47069389">
          <w:marLeft w:val="0"/>
          <w:marRight w:val="0"/>
          <w:marTop w:val="0"/>
          <w:marBottom w:val="0"/>
          <w:divBdr>
            <w:top w:val="none" w:sz="0" w:space="0" w:color="auto"/>
            <w:left w:val="none" w:sz="0" w:space="0" w:color="auto"/>
            <w:bottom w:val="none" w:sz="0" w:space="0" w:color="auto"/>
            <w:right w:val="none" w:sz="0" w:space="0" w:color="auto"/>
          </w:divBdr>
        </w:div>
        <w:div w:id="527180583">
          <w:marLeft w:val="0"/>
          <w:marRight w:val="0"/>
          <w:marTop w:val="0"/>
          <w:marBottom w:val="0"/>
          <w:divBdr>
            <w:top w:val="none" w:sz="0" w:space="0" w:color="auto"/>
            <w:left w:val="none" w:sz="0" w:space="0" w:color="auto"/>
            <w:bottom w:val="none" w:sz="0" w:space="0" w:color="auto"/>
            <w:right w:val="none" w:sz="0" w:space="0" w:color="auto"/>
          </w:divBdr>
        </w:div>
        <w:div w:id="681127899">
          <w:marLeft w:val="0"/>
          <w:marRight w:val="0"/>
          <w:marTop w:val="0"/>
          <w:marBottom w:val="0"/>
          <w:divBdr>
            <w:top w:val="none" w:sz="0" w:space="0" w:color="auto"/>
            <w:left w:val="none" w:sz="0" w:space="0" w:color="auto"/>
            <w:bottom w:val="none" w:sz="0" w:space="0" w:color="auto"/>
            <w:right w:val="none" w:sz="0" w:space="0" w:color="auto"/>
          </w:divBdr>
        </w:div>
        <w:div w:id="232283239">
          <w:marLeft w:val="0"/>
          <w:marRight w:val="0"/>
          <w:marTop w:val="0"/>
          <w:marBottom w:val="0"/>
          <w:divBdr>
            <w:top w:val="none" w:sz="0" w:space="0" w:color="auto"/>
            <w:left w:val="none" w:sz="0" w:space="0" w:color="auto"/>
            <w:bottom w:val="none" w:sz="0" w:space="0" w:color="auto"/>
            <w:right w:val="none" w:sz="0" w:space="0" w:color="auto"/>
          </w:divBdr>
        </w:div>
        <w:div w:id="1875924148">
          <w:marLeft w:val="0"/>
          <w:marRight w:val="0"/>
          <w:marTop w:val="0"/>
          <w:marBottom w:val="0"/>
          <w:divBdr>
            <w:top w:val="none" w:sz="0" w:space="0" w:color="auto"/>
            <w:left w:val="none" w:sz="0" w:space="0" w:color="auto"/>
            <w:bottom w:val="none" w:sz="0" w:space="0" w:color="auto"/>
            <w:right w:val="none" w:sz="0" w:space="0" w:color="auto"/>
          </w:divBdr>
        </w:div>
        <w:div w:id="683753226">
          <w:marLeft w:val="0"/>
          <w:marRight w:val="0"/>
          <w:marTop w:val="0"/>
          <w:marBottom w:val="0"/>
          <w:divBdr>
            <w:top w:val="none" w:sz="0" w:space="0" w:color="auto"/>
            <w:left w:val="none" w:sz="0" w:space="0" w:color="auto"/>
            <w:bottom w:val="none" w:sz="0" w:space="0" w:color="auto"/>
            <w:right w:val="none" w:sz="0" w:space="0" w:color="auto"/>
          </w:divBdr>
        </w:div>
        <w:div w:id="1917124779">
          <w:marLeft w:val="0"/>
          <w:marRight w:val="0"/>
          <w:marTop w:val="0"/>
          <w:marBottom w:val="0"/>
          <w:divBdr>
            <w:top w:val="none" w:sz="0" w:space="0" w:color="auto"/>
            <w:left w:val="none" w:sz="0" w:space="0" w:color="auto"/>
            <w:bottom w:val="none" w:sz="0" w:space="0" w:color="auto"/>
            <w:right w:val="none" w:sz="0" w:space="0" w:color="auto"/>
          </w:divBdr>
        </w:div>
        <w:div w:id="398596486">
          <w:marLeft w:val="0"/>
          <w:marRight w:val="0"/>
          <w:marTop w:val="0"/>
          <w:marBottom w:val="0"/>
          <w:divBdr>
            <w:top w:val="none" w:sz="0" w:space="0" w:color="auto"/>
            <w:left w:val="none" w:sz="0" w:space="0" w:color="auto"/>
            <w:bottom w:val="none" w:sz="0" w:space="0" w:color="auto"/>
            <w:right w:val="none" w:sz="0" w:space="0" w:color="auto"/>
          </w:divBdr>
        </w:div>
        <w:div w:id="652291347">
          <w:marLeft w:val="0"/>
          <w:marRight w:val="0"/>
          <w:marTop w:val="0"/>
          <w:marBottom w:val="0"/>
          <w:divBdr>
            <w:top w:val="none" w:sz="0" w:space="0" w:color="auto"/>
            <w:left w:val="none" w:sz="0" w:space="0" w:color="auto"/>
            <w:bottom w:val="none" w:sz="0" w:space="0" w:color="auto"/>
            <w:right w:val="none" w:sz="0" w:space="0" w:color="auto"/>
          </w:divBdr>
        </w:div>
        <w:div w:id="1084375676">
          <w:marLeft w:val="0"/>
          <w:marRight w:val="0"/>
          <w:marTop w:val="0"/>
          <w:marBottom w:val="0"/>
          <w:divBdr>
            <w:top w:val="none" w:sz="0" w:space="0" w:color="auto"/>
            <w:left w:val="none" w:sz="0" w:space="0" w:color="auto"/>
            <w:bottom w:val="none" w:sz="0" w:space="0" w:color="auto"/>
            <w:right w:val="none" w:sz="0" w:space="0" w:color="auto"/>
          </w:divBdr>
        </w:div>
        <w:div w:id="544562861">
          <w:marLeft w:val="0"/>
          <w:marRight w:val="0"/>
          <w:marTop w:val="0"/>
          <w:marBottom w:val="0"/>
          <w:divBdr>
            <w:top w:val="none" w:sz="0" w:space="0" w:color="auto"/>
            <w:left w:val="none" w:sz="0" w:space="0" w:color="auto"/>
            <w:bottom w:val="none" w:sz="0" w:space="0" w:color="auto"/>
            <w:right w:val="none" w:sz="0" w:space="0" w:color="auto"/>
          </w:divBdr>
        </w:div>
        <w:div w:id="624627779">
          <w:marLeft w:val="0"/>
          <w:marRight w:val="0"/>
          <w:marTop w:val="0"/>
          <w:marBottom w:val="0"/>
          <w:divBdr>
            <w:top w:val="none" w:sz="0" w:space="0" w:color="auto"/>
            <w:left w:val="none" w:sz="0" w:space="0" w:color="auto"/>
            <w:bottom w:val="none" w:sz="0" w:space="0" w:color="auto"/>
            <w:right w:val="none" w:sz="0" w:space="0" w:color="auto"/>
          </w:divBdr>
        </w:div>
      </w:divsChild>
    </w:div>
    <w:div w:id="2003393337">
      <w:bodyDiv w:val="1"/>
      <w:marLeft w:val="0"/>
      <w:marRight w:val="0"/>
      <w:marTop w:val="0"/>
      <w:marBottom w:val="0"/>
      <w:divBdr>
        <w:top w:val="none" w:sz="0" w:space="0" w:color="auto"/>
        <w:left w:val="none" w:sz="0" w:space="0" w:color="auto"/>
        <w:bottom w:val="none" w:sz="0" w:space="0" w:color="auto"/>
        <w:right w:val="none" w:sz="0" w:space="0" w:color="auto"/>
      </w:divBdr>
    </w:div>
    <w:div w:id="2009556026">
      <w:bodyDiv w:val="1"/>
      <w:marLeft w:val="0"/>
      <w:marRight w:val="0"/>
      <w:marTop w:val="0"/>
      <w:marBottom w:val="0"/>
      <w:divBdr>
        <w:top w:val="none" w:sz="0" w:space="0" w:color="auto"/>
        <w:left w:val="none" w:sz="0" w:space="0" w:color="auto"/>
        <w:bottom w:val="none" w:sz="0" w:space="0" w:color="auto"/>
        <w:right w:val="none" w:sz="0" w:space="0" w:color="auto"/>
      </w:divBdr>
      <w:divsChild>
        <w:div w:id="532890666">
          <w:marLeft w:val="0"/>
          <w:marRight w:val="0"/>
          <w:marTop w:val="0"/>
          <w:marBottom w:val="0"/>
          <w:divBdr>
            <w:top w:val="none" w:sz="0" w:space="0" w:color="auto"/>
            <w:left w:val="none" w:sz="0" w:space="0" w:color="auto"/>
            <w:bottom w:val="none" w:sz="0" w:space="0" w:color="auto"/>
            <w:right w:val="none" w:sz="0" w:space="0" w:color="auto"/>
          </w:divBdr>
        </w:div>
        <w:div w:id="499345478">
          <w:marLeft w:val="0"/>
          <w:marRight w:val="0"/>
          <w:marTop w:val="0"/>
          <w:marBottom w:val="0"/>
          <w:divBdr>
            <w:top w:val="none" w:sz="0" w:space="0" w:color="auto"/>
            <w:left w:val="none" w:sz="0" w:space="0" w:color="auto"/>
            <w:bottom w:val="none" w:sz="0" w:space="0" w:color="auto"/>
            <w:right w:val="none" w:sz="0" w:space="0" w:color="auto"/>
          </w:divBdr>
        </w:div>
        <w:div w:id="1986003062">
          <w:marLeft w:val="0"/>
          <w:marRight w:val="0"/>
          <w:marTop w:val="0"/>
          <w:marBottom w:val="0"/>
          <w:divBdr>
            <w:top w:val="none" w:sz="0" w:space="0" w:color="auto"/>
            <w:left w:val="none" w:sz="0" w:space="0" w:color="auto"/>
            <w:bottom w:val="none" w:sz="0" w:space="0" w:color="auto"/>
            <w:right w:val="none" w:sz="0" w:space="0" w:color="auto"/>
          </w:divBdr>
        </w:div>
        <w:div w:id="1089085982">
          <w:marLeft w:val="0"/>
          <w:marRight w:val="0"/>
          <w:marTop w:val="0"/>
          <w:marBottom w:val="0"/>
          <w:divBdr>
            <w:top w:val="none" w:sz="0" w:space="0" w:color="auto"/>
            <w:left w:val="none" w:sz="0" w:space="0" w:color="auto"/>
            <w:bottom w:val="none" w:sz="0" w:space="0" w:color="auto"/>
            <w:right w:val="none" w:sz="0" w:space="0" w:color="auto"/>
          </w:divBdr>
        </w:div>
      </w:divsChild>
    </w:div>
    <w:div w:id="2055538302">
      <w:bodyDiv w:val="1"/>
      <w:marLeft w:val="0"/>
      <w:marRight w:val="0"/>
      <w:marTop w:val="0"/>
      <w:marBottom w:val="0"/>
      <w:divBdr>
        <w:top w:val="none" w:sz="0" w:space="0" w:color="auto"/>
        <w:left w:val="none" w:sz="0" w:space="0" w:color="auto"/>
        <w:bottom w:val="none" w:sz="0" w:space="0" w:color="auto"/>
        <w:right w:val="none" w:sz="0" w:space="0" w:color="auto"/>
      </w:divBdr>
      <w:divsChild>
        <w:div w:id="1320035402">
          <w:marLeft w:val="0"/>
          <w:marRight w:val="0"/>
          <w:marTop w:val="0"/>
          <w:marBottom w:val="0"/>
          <w:divBdr>
            <w:top w:val="none" w:sz="0" w:space="0" w:color="auto"/>
            <w:left w:val="none" w:sz="0" w:space="0" w:color="auto"/>
            <w:bottom w:val="none" w:sz="0" w:space="0" w:color="auto"/>
            <w:right w:val="none" w:sz="0" w:space="0" w:color="auto"/>
          </w:divBdr>
        </w:div>
        <w:div w:id="1098524374">
          <w:marLeft w:val="0"/>
          <w:marRight w:val="0"/>
          <w:marTop w:val="0"/>
          <w:marBottom w:val="0"/>
          <w:divBdr>
            <w:top w:val="none" w:sz="0" w:space="0" w:color="auto"/>
            <w:left w:val="none" w:sz="0" w:space="0" w:color="auto"/>
            <w:bottom w:val="none" w:sz="0" w:space="0" w:color="auto"/>
            <w:right w:val="none" w:sz="0" w:space="0" w:color="auto"/>
          </w:divBdr>
        </w:div>
      </w:divsChild>
    </w:div>
    <w:div w:id="2059427961">
      <w:bodyDiv w:val="1"/>
      <w:marLeft w:val="0"/>
      <w:marRight w:val="0"/>
      <w:marTop w:val="0"/>
      <w:marBottom w:val="0"/>
      <w:divBdr>
        <w:top w:val="none" w:sz="0" w:space="0" w:color="auto"/>
        <w:left w:val="none" w:sz="0" w:space="0" w:color="auto"/>
        <w:bottom w:val="none" w:sz="0" w:space="0" w:color="auto"/>
        <w:right w:val="none" w:sz="0" w:space="0" w:color="auto"/>
      </w:divBdr>
    </w:div>
    <w:div w:id="2108647613">
      <w:bodyDiv w:val="1"/>
      <w:marLeft w:val="0"/>
      <w:marRight w:val="0"/>
      <w:marTop w:val="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
        <w:div w:id="1535341332">
          <w:marLeft w:val="0"/>
          <w:marRight w:val="0"/>
          <w:marTop w:val="0"/>
          <w:marBottom w:val="0"/>
          <w:divBdr>
            <w:top w:val="none" w:sz="0" w:space="0" w:color="auto"/>
            <w:left w:val="none" w:sz="0" w:space="0" w:color="auto"/>
            <w:bottom w:val="none" w:sz="0" w:space="0" w:color="auto"/>
            <w:right w:val="none" w:sz="0" w:space="0" w:color="auto"/>
          </w:divBdr>
        </w:div>
        <w:div w:id="2008553258">
          <w:marLeft w:val="0"/>
          <w:marRight w:val="0"/>
          <w:marTop w:val="0"/>
          <w:marBottom w:val="0"/>
          <w:divBdr>
            <w:top w:val="none" w:sz="0" w:space="0" w:color="auto"/>
            <w:left w:val="none" w:sz="0" w:space="0" w:color="auto"/>
            <w:bottom w:val="none" w:sz="0" w:space="0" w:color="auto"/>
            <w:right w:val="none" w:sz="0" w:space="0" w:color="auto"/>
          </w:divBdr>
        </w:div>
        <w:div w:id="981806772">
          <w:marLeft w:val="0"/>
          <w:marRight w:val="0"/>
          <w:marTop w:val="0"/>
          <w:marBottom w:val="0"/>
          <w:divBdr>
            <w:top w:val="none" w:sz="0" w:space="0" w:color="auto"/>
            <w:left w:val="none" w:sz="0" w:space="0" w:color="auto"/>
            <w:bottom w:val="none" w:sz="0" w:space="0" w:color="auto"/>
            <w:right w:val="none" w:sz="0" w:space="0" w:color="auto"/>
          </w:divBdr>
        </w:div>
        <w:div w:id="1263566415">
          <w:marLeft w:val="0"/>
          <w:marRight w:val="0"/>
          <w:marTop w:val="0"/>
          <w:marBottom w:val="0"/>
          <w:divBdr>
            <w:top w:val="none" w:sz="0" w:space="0" w:color="auto"/>
            <w:left w:val="none" w:sz="0" w:space="0" w:color="auto"/>
            <w:bottom w:val="none" w:sz="0" w:space="0" w:color="auto"/>
            <w:right w:val="none" w:sz="0" w:space="0" w:color="auto"/>
          </w:divBdr>
        </w:div>
        <w:div w:id="1065638205">
          <w:marLeft w:val="0"/>
          <w:marRight w:val="0"/>
          <w:marTop w:val="0"/>
          <w:marBottom w:val="0"/>
          <w:divBdr>
            <w:top w:val="none" w:sz="0" w:space="0" w:color="auto"/>
            <w:left w:val="none" w:sz="0" w:space="0" w:color="auto"/>
            <w:bottom w:val="none" w:sz="0" w:space="0" w:color="auto"/>
            <w:right w:val="none" w:sz="0" w:space="0" w:color="auto"/>
          </w:divBdr>
        </w:div>
        <w:div w:id="640960311">
          <w:marLeft w:val="0"/>
          <w:marRight w:val="0"/>
          <w:marTop w:val="0"/>
          <w:marBottom w:val="0"/>
          <w:divBdr>
            <w:top w:val="none" w:sz="0" w:space="0" w:color="auto"/>
            <w:left w:val="none" w:sz="0" w:space="0" w:color="auto"/>
            <w:bottom w:val="none" w:sz="0" w:space="0" w:color="auto"/>
            <w:right w:val="none" w:sz="0" w:space="0" w:color="auto"/>
          </w:divBdr>
        </w:div>
        <w:div w:id="563492230">
          <w:marLeft w:val="0"/>
          <w:marRight w:val="0"/>
          <w:marTop w:val="0"/>
          <w:marBottom w:val="0"/>
          <w:divBdr>
            <w:top w:val="none" w:sz="0" w:space="0" w:color="auto"/>
            <w:left w:val="none" w:sz="0" w:space="0" w:color="auto"/>
            <w:bottom w:val="none" w:sz="0" w:space="0" w:color="auto"/>
            <w:right w:val="none" w:sz="0" w:space="0" w:color="auto"/>
          </w:divBdr>
        </w:div>
        <w:div w:id="2140341507">
          <w:marLeft w:val="0"/>
          <w:marRight w:val="0"/>
          <w:marTop w:val="0"/>
          <w:marBottom w:val="0"/>
          <w:divBdr>
            <w:top w:val="none" w:sz="0" w:space="0" w:color="auto"/>
            <w:left w:val="none" w:sz="0" w:space="0" w:color="auto"/>
            <w:bottom w:val="none" w:sz="0" w:space="0" w:color="auto"/>
            <w:right w:val="none" w:sz="0" w:space="0" w:color="auto"/>
          </w:divBdr>
        </w:div>
        <w:div w:id="1336229205">
          <w:marLeft w:val="0"/>
          <w:marRight w:val="0"/>
          <w:marTop w:val="0"/>
          <w:marBottom w:val="0"/>
          <w:divBdr>
            <w:top w:val="none" w:sz="0" w:space="0" w:color="auto"/>
            <w:left w:val="none" w:sz="0" w:space="0" w:color="auto"/>
            <w:bottom w:val="none" w:sz="0" w:space="0" w:color="auto"/>
            <w:right w:val="none" w:sz="0" w:space="0" w:color="auto"/>
          </w:divBdr>
        </w:div>
        <w:div w:id="183259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sorflow.org/hub" TargetMode="External"/><Relationship Id="rId13" Type="http://schemas.openxmlformats.org/officeDocument/2006/relationships/hyperlink" Target="https://www.ml4aad.org/automl/auto-sklearn/" TargetMode="External"/><Relationship Id="rId18" Type="http://schemas.openxmlformats.org/officeDocument/2006/relationships/hyperlink" Target="https://onnx.ai"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tensorflow.org/tfx" TargetMode="External"/><Relationship Id="rId12" Type="http://schemas.openxmlformats.org/officeDocument/2006/relationships/hyperlink" Target="https://support.sas.com/documentation/prod-p/model-studio/index.html" TargetMode="External"/><Relationship Id="rId17" Type="http://schemas.openxmlformats.org/officeDocument/2006/relationships/hyperlink" Target="https://gallery.azure.ai/models" TargetMode="External"/><Relationship Id="rId2" Type="http://schemas.openxmlformats.org/officeDocument/2006/relationships/settings" Target="settings.xml"/><Relationship Id="rId16" Type="http://schemas.openxmlformats.org/officeDocument/2006/relationships/hyperlink" Target="https://cmi2018.sdsc.edu/wp-content/uploads/2018/08/MandavaEtAlCMI18_paper_6.pdf"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cmi2018.sdsc.edu/" TargetMode="External"/><Relationship Id="rId11" Type="http://schemas.openxmlformats.org/officeDocument/2006/relationships/hyperlink" Target="https://cmi2018.sdsc.edu/wp-content/uploads/2018/08/WrightEtAlCMI18_paper_3.pdf" TargetMode="External"/><Relationship Id="rId5" Type="http://schemas.openxmlformats.org/officeDocument/2006/relationships/endnotes" Target="endnotes.xml"/><Relationship Id="rId15" Type="http://schemas.openxmlformats.org/officeDocument/2006/relationships/hyperlink" Target="https://cmi2018.sdsc.edu/wp-content/uploads/2018/08/GuhaCMI18_paper_8.pdf" TargetMode="External"/><Relationship Id="rId10" Type="http://schemas.openxmlformats.org/officeDocument/2006/relationships/hyperlink" Target="https://cmi2018.sdsc.edu/wp-content/uploads/2018/08/ShieblerEtAlCMI18_paper_2.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mi2018.sdsc.edu/garciaetalcmi18_paper_7/" TargetMode="External"/><Relationship Id="rId14" Type="http://schemas.openxmlformats.org/officeDocument/2006/relationships/hyperlink" Target="https://cmi2018.sdsc.edu/wp-content/uploads/2018/08/SugimuraEtAlCMI18_paper_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2196</Words>
  <Characters>12522</Characters>
  <Application>Microsoft Office Word</Application>
  <DocSecurity>0</DocSecurity>
  <Lines>104</Lines>
  <Paragraphs>29</Paragraphs>
  <ScaleCrop>false</ScaleCrop>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 Chaitanya</dc:creator>
  <cp:keywords/>
  <dc:description/>
  <cp:lastModifiedBy>Baru, Chaitanya</cp:lastModifiedBy>
  <cp:revision>3</cp:revision>
  <dcterms:created xsi:type="dcterms:W3CDTF">2018-12-02T00:39:00Z</dcterms:created>
  <dcterms:modified xsi:type="dcterms:W3CDTF">2018-12-02T00:44:00Z</dcterms:modified>
</cp:coreProperties>
</file>